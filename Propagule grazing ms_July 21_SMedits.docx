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E13A" w14:textId="77777777" w:rsidR="00123ABE" w:rsidRDefault="005A19AE">
      <w:pPr>
        <w:spacing w:line="360" w:lineRule="auto"/>
        <w:rPr>
          <w:sz w:val="22"/>
          <w:szCs w:val="22"/>
        </w:rPr>
      </w:pPr>
      <w:bookmarkStart w:id="0" w:name="_gjdgxs" w:colFirst="0" w:colLast="0"/>
      <w:bookmarkEnd w:id="0"/>
      <w:r>
        <w:rPr>
          <w:b/>
          <w:sz w:val="28"/>
          <w:szCs w:val="28"/>
        </w:rPr>
        <w:t>Presence of macroalgal (</w:t>
      </w:r>
      <w:r>
        <w:rPr>
          <w:b/>
          <w:i/>
          <w:sz w:val="28"/>
          <w:szCs w:val="28"/>
        </w:rPr>
        <w:t xml:space="preserve">Sargassum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5CF2B04E"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xml:space="preserve">, </w:t>
      </w:r>
      <w:r w:rsidR="004C0253">
        <w:t>Samuel A. Matthews</w:t>
      </w:r>
      <w:ins w:id="1" w:author="Samuel Matthews" w:date="2021-07-24T12:19:00Z">
        <w:r w:rsidR="00986BCB">
          <w:rPr>
            <w:vertAlign w:val="superscript"/>
          </w:rPr>
          <w:t>1</w:t>
        </w:r>
      </w:ins>
      <w:r w:rsidR="004C0253">
        <w:t xml:space="preserve">, </w:t>
      </w:r>
      <w:r w:rsidR="005A19AE">
        <w:t>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665D5E">
      <w:pPr>
        <w:spacing w:line="480" w:lineRule="auto"/>
        <w:rPr>
          <w:color w:val="000000"/>
        </w:rPr>
      </w:pPr>
      <w:hyperlink r:id="rId8"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Running page head: Macroalgal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2" w:name="_30j0zll" w:colFirst="0" w:colLast="0"/>
      <w:bookmarkEnd w:id="2"/>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Presence of macroalgal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macroalgal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6A6EAD47"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w:t>
      </w:r>
      <w:r w:rsidR="004C0253">
        <w:rPr>
          <w:b w:val="0"/>
          <w:sz w:val="24"/>
          <w:szCs w:val="24"/>
        </w:rPr>
        <w:t xml:space="preserve"> and SAM</w:t>
      </w:r>
      <w:r>
        <w:rPr>
          <w:b w:val="0"/>
          <w:sz w:val="24"/>
          <w:szCs w:val="24"/>
        </w:rPr>
        <w:t xml:space="preserve">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lastRenderedPageBreak/>
        <w:t xml:space="preserve">Key words: </w:t>
      </w:r>
      <w:r>
        <w:t xml:space="preserve">Grazing lawn, macroalgae, herbivory, coral reef, incidental grazing, blenny, </w:t>
      </w:r>
      <w:proofErr w:type="spellStart"/>
      <w:r>
        <w:rPr>
          <w:i/>
        </w:rPr>
        <w:t>Ecsenius</w:t>
      </w:r>
      <w:proofErr w:type="spellEnd"/>
      <w:r>
        <w:rPr>
          <w:i/>
        </w:rPr>
        <w:t xml:space="preserve">, </w:t>
      </w:r>
      <w:proofErr w:type="spellStart"/>
      <w:r>
        <w:t>epilithic</w:t>
      </w:r>
      <w:proofErr w:type="spellEnd"/>
      <w:r>
        <w:t xml:space="preserve">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662B1CC0" w14:textId="07C6D95B" w:rsidR="002B38AE" w:rsidRDefault="00A75AF9" w:rsidP="008C2F4C">
      <w:pPr>
        <w:pBdr>
          <w:top w:val="nil"/>
          <w:left w:val="nil"/>
          <w:bottom w:val="nil"/>
          <w:right w:val="nil"/>
          <w:between w:val="nil"/>
        </w:pBdr>
        <w:spacing w:before="240" w:line="480" w:lineRule="auto"/>
        <w:rPr>
          <w:b/>
          <w:color w:val="000000"/>
          <w:sz w:val="28"/>
          <w:szCs w:val="28"/>
        </w:rPr>
      </w:pPr>
      <w:r>
        <w:rPr>
          <w:color w:val="000000"/>
        </w:rPr>
        <w:t>I</w:t>
      </w:r>
      <w:r w:rsidR="005957A2">
        <w:rPr>
          <w:color w:val="000000"/>
        </w:rPr>
        <w:t xml:space="preserve">ncidental grazing of </w:t>
      </w:r>
      <w:r>
        <w:rPr>
          <w:color w:val="000000"/>
        </w:rPr>
        <w:t xml:space="preserve">seedlings of woody plants or </w:t>
      </w:r>
      <w:r w:rsidR="005957A2">
        <w:rPr>
          <w:color w:val="000000"/>
        </w:rPr>
        <w:t>macroalgal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w:t>
      </w:r>
      <w:r w:rsidR="0047561B">
        <w:rPr>
          <w:color w:val="000000"/>
        </w:rPr>
        <w:t xml:space="preserve">On coral reefs, the </w:t>
      </w:r>
      <w:r w:rsidR="005A19AE">
        <w:rPr>
          <w:color w:val="000000"/>
        </w:rPr>
        <w:t>proliferation of macroalgal biomass</w:t>
      </w:r>
      <w:r w:rsidR="009B4710">
        <w:rPr>
          <w:color w:val="000000"/>
        </w:rPr>
        <w:t xml:space="preserve"> following reductions in herbivory </w:t>
      </w:r>
      <w:r w:rsidR="005A19AE">
        <w:rPr>
          <w:color w:val="000000"/>
        </w:rPr>
        <w:t xml:space="preserve">has led to a widely-held view that grazing fishes control macroalgal assemblages through the removal of macroalgal propagules within turf algal assemblages. However, it </w:t>
      </w:r>
      <w:r w:rsidR="004A4580">
        <w:rPr>
          <w:color w:val="000000"/>
        </w:rPr>
        <w:t xml:space="preserve">has never been explicitly tested whether </w:t>
      </w:r>
      <w:r w:rsidR="005A19AE">
        <w:rPr>
          <w:color w:val="000000"/>
        </w:rPr>
        <w:t>fishes target, avoid</w:t>
      </w:r>
      <w:r w:rsidR="0047561B">
        <w:rPr>
          <w:color w:val="000000"/>
        </w:rPr>
        <w:t>,</w:t>
      </w:r>
      <w:r w:rsidR="005A19AE">
        <w:rPr>
          <w:color w:val="000000"/>
        </w:rPr>
        <w:t xml:space="preserve"> or incidentally graze on these early life stages of macroalgae. Here, we investigate how the presence of propagules of a common coral reef </w:t>
      </w:r>
      <w:proofErr w:type="spellStart"/>
      <w:r w:rsidR="005A19AE">
        <w:rPr>
          <w:color w:val="000000"/>
        </w:rPr>
        <w:t>macroalga</w:t>
      </w:r>
      <w:proofErr w:type="spellEnd"/>
      <w:r w:rsidR="005A19AE">
        <w:rPr>
          <w:color w:val="000000"/>
        </w:rPr>
        <w:t xml:space="preserve"> (</w:t>
      </w:r>
      <w:proofErr w:type="spellStart"/>
      <w:r w:rsidR="005A19AE">
        <w:rPr>
          <w:i/>
          <w:color w:val="000000"/>
        </w:rPr>
        <w:t>Sargassum</w:t>
      </w:r>
      <w:proofErr w:type="spellEnd"/>
      <w:r w:rsidR="005A19AE">
        <w:rPr>
          <w:i/>
          <w:color w:val="000000"/>
        </w:rPr>
        <w:t xml:space="preserve"> </w:t>
      </w:r>
      <w:proofErr w:type="spellStart"/>
      <w:r w:rsidR="005A19AE">
        <w:rPr>
          <w:i/>
          <w:color w:val="000000"/>
        </w:rPr>
        <w:t>swartzii</w:t>
      </w:r>
      <w:proofErr w:type="spellEnd"/>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w:t>
      </w:r>
      <w:proofErr w:type="spellStart"/>
      <w:r w:rsidR="005A19AE">
        <w:rPr>
          <w:i/>
          <w:color w:val="000000"/>
        </w:rPr>
        <w:t>swartzii</w:t>
      </w:r>
      <w:proofErr w:type="spellEnd"/>
      <w:r w:rsidR="005A19AE">
        <w:rPr>
          <w:i/>
          <w:color w:val="000000"/>
        </w:rPr>
        <w:t xml:space="preserve"> </w:t>
      </w:r>
      <w:r w:rsidR="005A19AE">
        <w:rPr>
          <w:color w:val="000000"/>
        </w:rPr>
        <w:t>(mean density = 10</w:t>
      </w:r>
      <w:r w:rsidR="002B38AE">
        <w:rPr>
          <w:color w:val="000000"/>
        </w:rPr>
        <w:t>.1</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w:t>
      </w:r>
      <w:r w:rsidR="0047561B">
        <w:rPr>
          <w:color w:val="000000"/>
        </w:rPr>
        <w:t xml:space="preserve">then </w:t>
      </w:r>
      <w:r w:rsidR="005A19AE">
        <w:rPr>
          <w:color w:val="000000"/>
        </w:rPr>
        <w:t xml:space="preserve">exposed to local herbivorous fish assemblages or placed within exclusion cages within two habitats (reef crest and reef flat) on Lizard Island, northern Great Barrier Reef, for six days. Although survival of </w:t>
      </w:r>
      <w:r w:rsidR="005A19AE">
        <w:rPr>
          <w:i/>
          <w:color w:val="000000"/>
        </w:rPr>
        <w:t xml:space="preserve">Sargassum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r w:rsidR="005A19AE">
        <w:rPr>
          <w:i/>
          <w:color w:val="000000"/>
        </w:rPr>
        <w:t>S</w:t>
      </w:r>
      <w:r w:rsidR="00CB3FE7">
        <w:rPr>
          <w:i/>
          <w:color w:val="000000"/>
        </w:rPr>
        <w:t>argassum</w:t>
      </w:r>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w:t>
      </w:r>
      <w:proofErr w:type="gramStart"/>
      <w:r w:rsidR="00FD7EFE">
        <w:rPr>
          <w:color w:val="000000"/>
        </w:rPr>
        <w:t>turfs</w:t>
      </w:r>
      <w:proofErr w:type="gramEnd"/>
      <w:r w:rsidR="00FD7EFE">
        <w:rPr>
          <w:color w:val="000000"/>
        </w:rPr>
        <w:t xml:space="preserve"> containing propagules than those without, with small-bodied fishes (f. </w:t>
      </w:r>
      <w:proofErr w:type="spellStart"/>
      <w:r w:rsidR="00FD7EFE">
        <w:rPr>
          <w:color w:val="000000"/>
        </w:rPr>
        <w:t>Blenniidae</w:t>
      </w:r>
      <w:proofErr w:type="spellEnd"/>
      <w:r w:rsidR="00FD7EFE">
        <w:rPr>
          <w:color w:val="000000"/>
        </w:rPr>
        <w:t xml:space="preserve">: </w:t>
      </w:r>
      <w:proofErr w:type="spellStart"/>
      <w:r w:rsidR="00FD7EFE">
        <w:rPr>
          <w:i/>
          <w:color w:val="000000"/>
        </w:rPr>
        <w:t>Ecsenius</w:t>
      </w:r>
      <w:proofErr w:type="spellEnd"/>
      <w:r w:rsidR="00FD7EFE">
        <w:rPr>
          <w:iCs/>
          <w:color w:val="000000"/>
        </w:rPr>
        <w:t xml:space="preserve"> </w:t>
      </w:r>
      <w:proofErr w:type="spellStart"/>
      <w:r w:rsidR="00FD7EFE">
        <w:rPr>
          <w:iCs/>
          <w:color w:val="000000"/>
        </w:rPr>
        <w:t>spp</w:t>
      </w:r>
      <w:proofErr w:type="spellEnd"/>
      <w:r w:rsidR="00FD7EFE">
        <w:rPr>
          <w:color w:val="000000"/>
        </w:rPr>
        <w:t>) accounting for 85% of all bites recorded</w:t>
      </w:r>
      <w:r w:rsidR="005A19AE">
        <w:rPr>
          <w:color w:val="000000"/>
        </w:rPr>
        <w:t xml:space="preserve">. These results indicate that while grazing is an important source of mortality for </w:t>
      </w:r>
      <w:r w:rsidR="005A19AE">
        <w:rPr>
          <w:i/>
          <w:color w:val="000000"/>
        </w:rPr>
        <w:t xml:space="preserve">Sargassum </w:t>
      </w:r>
      <w:r w:rsidR="005A19AE">
        <w:rPr>
          <w:color w:val="000000"/>
        </w:rPr>
        <w:t>propagules, grazing fishes reduce feeding in areas with propagules and may lead to a mosaic of grazing intensity across reef habitats</w:t>
      </w:r>
      <w:r w:rsidR="00351A24">
        <w:rPr>
          <w:color w:val="000000"/>
        </w:rPr>
        <w:t>, and potential lead to the gradual expansion of macroalgal biomass on coral reefs</w:t>
      </w:r>
      <w:r w:rsidR="005A19AE">
        <w:rPr>
          <w:color w:val="000000"/>
        </w:rPr>
        <w:t>.</w:t>
      </w:r>
      <w:r w:rsidR="002B38AE">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w:t>
      </w:r>
      <w:proofErr w:type="spellStart"/>
      <w:r>
        <w:rPr>
          <w:color w:val="000000"/>
        </w:rPr>
        <w:t>Beardall</w:t>
      </w:r>
      <w:proofErr w:type="spellEnd"/>
      <w:r>
        <w:rPr>
          <w:color w:val="000000"/>
        </w:rPr>
        <w:t>, 2001). While the nature of herbivory and its importance relative to other processes varies among ecosystems, areas of high grazing intensity are typically characterised by a low standing biomass of highly productive herbaceous vegetation; a ‘grazing lawn’ (</w:t>
      </w:r>
      <w:proofErr w:type="spellStart"/>
      <w:r w:rsidRPr="008C2F4C">
        <w:rPr>
          <w:i/>
          <w:iCs/>
          <w:color w:val="000000"/>
        </w:rPr>
        <w:t>sensu</w:t>
      </w:r>
      <w:proofErr w:type="spellEnd"/>
      <w:r>
        <w:rPr>
          <w:color w:val="000000"/>
        </w:rPr>
        <w:t xml:space="preserve">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w:t>
      </w:r>
      <w:proofErr w:type="spellStart"/>
      <w:r>
        <w:rPr>
          <w:color w:val="000000"/>
        </w:rPr>
        <w:t>Anderies</w:t>
      </w:r>
      <w:proofErr w:type="spellEnd"/>
      <w:r>
        <w:rPr>
          <w:color w:val="000000"/>
        </w:rPr>
        <w:t xml:space="preserve"> et al., 2002; </w:t>
      </w:r>
      <w:proofErr w:type="spellStart"/>
      <w:r>
        <w:rPr>
          <w:color w:val="000000"/>
        </w:rPr>
        <w:t>Folke</w:t>
      </w:r>
      <w:proofErr w:type="spellEnd"/>
      <w:r>
        <w:rPr>
          <w:color w:val="000000"/>
        </w:rPr>
        <w:t xml:space="preserve"> et al., 2004; </w:t>
      </w:r>
      <w:r w:rsidR="006B2623">
        <w:rPr>
          <w:color w:val="000000"/>
        </w:rPr>
        <w:t xml:space="preserve">Hughes et al. 2007; </w:t>
      </w:r>
      <w:proofErr w:type="spellStart"/>
      <w:r>
        <w:rPr>
          <w:color w:val="000000"/>
        </w:rPr>
        <w:t>Hempson</w:t>
      </w:r>
      <w:proofErr w:type="spellEnd"/>
      <w:r>
        <w:rPr>
          <w:color w:val="000000"/>
        </w:rPr>
        <w:t xml:space="preserve"> et al., 2015). While the prevention of such shifts is often related to the grazing of woody seedlings or macroalgal propagules (McNaughton, 1984; </w:t>
      </w:r>
      <w:proofErr w:type="spellStart"/>
      <w:r>
        <w:rPr>
          <w:color w:val="000000"/>
        </w:rPr>
        <w:t>Olff</w:t>
      </w:r>
      <w:proofErr w:type="spellEnd"/>
      <w:r>
        <w:rPr>
          <w:color w:val="000000"/>
        </w:rPr>
        <w:t xml:space="preserve"> et al., 1999; </w:t>
      </w:r>
      <w:proofErr w:type="spellStart"/>
      <w:r>
        <w:rPr>
          <w:color w:val="000000"/>
        </w:rPr>
        <w:t>Uytvanck</w:t>
      </w:r>
      <w:proofErr w:type="spellEnd"/>
      <w:r>
        <w:rPr>
          <w:color w:val="000000"/>
        </w:rPr>
        <w:t xml:space="preserve"> et al., 2008), the extent to which seedlings are incidentally consumed or targeted is likely to vary among grazing species and ecosystems (</w:t>
      </w:r>
      <w:proofErr w:type="spellStart"/>
      <w:r>
        <w:rPr>
          <w:color w:val="000000"/>
        </w:rPr>
        <w:t>Olff</w:t>
      </w:r>
      <w:proofErr w:type="spellEnd"/>
      <w:r>
        <w:rPr>
          <w:color w:val="000000"/>
        </w:rPr>
        <w:t xml:space="preserve"> et al., 1999; Smit et al., 2006).</w:t>
      </w:r>
    </w:p>
    <w:p w14:paraId="5ED309D9" w14:textId="0A59DA5E"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w:t>
      </w:r>
      <w:r w:rsidR="0047561B">
        <w:rPr>
          <w:color w:val="000000"/>
        </w:rPr>
        <w:t xml:space="preserve">canopy-forming </w:t>
      </w:r>
      <w:r>
        <w:rPr>
          <w:color w:val="000000"/>
        </w:rPr>
        <w:t>(typically brown) macroalgae have been linked to changes in rates of herbivory (Done, 1992; Hughes</w:t>
      </w:r>
      <w:r w:rsidR="0047561B">
        <w:rPr>
          <w:color w:val="000000"/>
        </w:rPr>
        <w:t>,</w:t>
      </w:r>
      <w:r>
        <w:rPr>
          <w:color w:val="000000"/>
        </w:rPr>
        <w:t xml:space="preserve"> </w:t>
      </w:r>
      <w:r w:rsidR="00715085">
        <w:rPr>
          <w:color w:val="000000"/>
        </w:rPr>
        <w:t>1994</w:t>
      </w:r>
      <w:r>
        <w:rPr>
          <w:color w:val="000000"/>
        </w:rPr>
        <w:t xml:space="preserve">). On reefs with functionally intact herbivore assemblages, over 90% of daily algal production is consumed by grazing fishes and invertebrates (Hatcher and </w:t>
      </w:r>
      <w:proofErr w:type="spellStart"/>
      <w:r>
        <w:rPr>
          <w:color w:val="000000"/>
        </w:rPr>
        <w:t>Larkum</w:t>
      </w:r>
      <w:proofErr w:type="spellEnd"/>
      <w:r>
        <w:rPr>
          <w:color w:val="000000"/>
        </w:rPr>
        <w:t xml:space="preserve">, 1983; Polunin and </w:t>
      </w:r>
      <w:proofErr w:type="spellStart"/>
      <w:r>
        <w:rPr>
          <w:color w:val="000000"/>
        </w:rPr>
        <w:t>Klumpp</w:t>
      </w:r>
      <w:proofErr w:type="spellEnd"/>
      <w:r>
        <w:rPr>
          <w:color w:val="000000"/>
        </w:rPr>
        <w:t>, 1992), with algal assemblages dominated by short, highly productive algal turfs (</w:t>
      </w:r>
      <w:proofErr w:type="spellStart"/>
      <w:r>
        <w:rPr>
          <w:i/>
          <w:color w:val="000000"/>
        </w:rPr>
        <w:t>sensu</w:t>
      </w:r>
      <w:proofErr w:type="spellEnd"/>
      <w:r>
        <w:rPr>
          <w:color w:val="000000"/>
        </w:rPr>
        <w:t xml:space="preserve"> a grazing lawn). However, reductions in grazing intensity due to overfishing or experimental exclusion can release algal communities from top-down control and ultimately lead to a shift to tall, </w:t>
      </w:r>
      <w:r w:rsidR="0047561B">
        <w:rPr>
          <w:color w:val="000000"/>
        </w:rPr>
        <w:t xml:space="preserve">canopy-forming </w:t>
      </w:r>
      <w:r>
        <w:rPr>
          <w:color w:val="000000"/>
        </w:rPr>
        <w:t>macroalgae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macroalgal-dominance following reductions in grazing, coupled with the inability of most grazing fishes to consume large </w:t>
      </w:r>
      <w:r w:rsidR="00CE0FEE">
        <w:rPr>
          <w:color w:val="000000"/>
        </w:rPr>
        <w:t xml:space="preserve">fleshy </w:t>
      </w:r>
      <w:r>
        <w:rPr>
          <w:color w:val="000000"/>
        </w:rPr>
        <w:t xml:space="preserve">macroalgae (Bellwood et al., </w:t>
      </w:r>
      <w:r>
        <w:rPr>
          <w:color w:val="000000"/>
        </w:rPr>
        <w:lastRenderedPageBreak/>
        <w:t xml:space="preserve">2006; Hoey and Bellwood, 2009), has led to </w:t>
      </w:r>
      <w:r w:rsidR="00CE0FEE">
        <w:rPr>
          <w:color w:val="000000"/>
        </w:rPr>
        <w:t xml:space="preserve">the assumption </w:t>
      </w:r>
      <w:r>
        <w:rPr>
          <w:color w:val="000000"/>
        </w:rPr>
        <w:t xml:space="preserve">that incidental grazing </w:t>
      </w:r>
      <w:r w:rsidR="008F7E6B">
        <w:rPr>
          <w:color w:val="000000"/>
        </w:rPr>
        <w:t xml:space="preserve">of macroalgal propagules </w:t>
      </w:r>
      <w:r>
        <w:rPr>
          <w:color w:val="000000"/>
        </w:rPr>
        <w:t xml:space="preserve">is important </w:t>
      </w:r>
      <w:r w:rsidR="008F7E6B">
        <w:rPr>
          <w:color w:val="000000"/>
        </w:rPr>
        <w:t xml:space="preserve">in preventing the establishment of macroalgae </w:t>
      </w:r>
      <w:r>
        <w:rPr>
          <w:color w:val="000000"/>
        </w:rPr>
        <w:t xml:space="preserve">on coral reefs.  </w:t>
      </w:r>
    </w:p>
    <w:p w14:paraId="612DBD72" w14:textId="0A84772E" w:rsidR="00123ABE" w:rsidRDefault="005A19AE">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t>macroalgae</w:t>
      </w:r>
      <w:r>
        <w:rPr>
          <w:color w:val="000000"/>
        </w:rPr>
        <w:t xml:space="preserve"> (e.g., McCook 1997; Hoey and Bellwood 2009; </w:t>
      </w:r>
      <w:proofErr w:type="spellStart"/>
      <w:r>
        <w:rPr>
          <w:color w:val="000000"/>
        </w:rPr>
        <w:t>Vergés</w:t>
      </w:r>
      <w:proofErr w:type="spellEnd"/>
      <w:r>
        <w:rPr>
          <w:color w:val="000000"/>
        </w:rPr>
        <w:t xml:space="preserve">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Loffler and Hoey 2019</w:t>
      </w:r>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w:t>
      </w:r>
      <w:r w:rsidR="0047561B">
        <w:rPr>
          <w:color w:val="000000"/>
        </w:rPr>
        <w:t xml:space="preserve">assemblages </w:t>
      </w:r>
      <w:r>
        <w:rPr>
          <w:color w:val="000000"/>
        </w:rPr>
        <w:t>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3" w:name="_1fob9te" w:colFirst="0" w:colLast="0"/>
      <w:bookmarkEnd w:id="3"/>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w:t>
      </w:r>
      <w:proofErr w:type="spellStart"/>
      <w:r>
        <w:rPr>
          <w:color w:val="000000"/>
        </w:rPr>
        <w:t>Madin</w:t>
      </w:r>
      <w:proofErr w:type="spellEnd"/>
      <w:r>
        <w:rPr>
          <w:color w:val="000000"/>
        </w:rPr>
        <w:t xml:space="preserve"> et al., 2018</w:t>
      </w:r>
      <w:r w:rsidR="00CE0FEE">
        <w:rPr>
          <w:color w:val="000000"/>
        </w:rPr>
        <w:t>; Hughes et al. 2019</w:t>
      </w:r>
      <w:r>
        <w:rPr>
          <w:color w:val="000000"/>
        </w:rPr>
        <w:t>).</w:t>
      </w:r>
    </w:p>
    <w:p w14:paraId="0D20B30F" w14:textId="7380C340"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w:t>
      </w:r>
      <w:r w:rsidR="008F0EAA">
        <w:rPr>
          <w:color w:val="000000"/>
        </w:rPr>
        <w:t xml:space="preserve">habitat around Lizard Island is </w:t>
      </w:r>
      <w:r>
        <w:rPr>
          <w:color w:val="000000"/>
        </w:rPr>
        <w:t xml:space="preserve">characterised by a higher abundance of </w:t>
      </w:r>
      <w:proofErr w:type="spellStart"/>
      <w:r>
        <w:rPr>
          <w:color w:val="000000"/>
        </w:rPr>
        <w:t>macroalgae</w:t>
      </w:r>
      <w:proofErr w:type="spellEnd"/>
      <w:r>
        <w:rPr>
          <w:color w:val="000000"/>
        </w:rPr>
        <w:t xml:space="preserve">, predominantly </w:t>
      </w:r>
      <w:proofErr w:type="spellStart"/>
      <w:r>
        <w:rPr>
          <w:i/>
          <w:color w:val="000000"/>
        </w:rPr>
        <w:t>Sargassum</w:t>
      </w:r>
      <w:proofErr w:type="spellEnd"/>
      <w:r>
        <w:rPr>
          <w:i/>
          <w:color w:val="000000"/>
        </w:rPr>
        <w:t xml:space="preserve"> </w:t>
      </w:r>
      <w:proofErr w:type="spellStart"/>
      <w:r>
        <w:rPr>
          <w:i/>
          <w:color w:val="000000"/>
        </w:rPr>
        <w:t>cristaefolium</w:t>
      </w:r>
      <w:proofErr w:type="spellEnd"/>
      <w:r>
        <w:rPr>
          <w:color w:val="000000"/>
        </w:rPr>
        <w:t xml:space="preserve">, </w:t>
      </w:r>
      <w:proofErr w:type="spellStart"/>
      <w:r>
        <w:rPr>
          <w:i/>
          <w:color w:val="000000"/>
        </w:rPr>
        <w:t>Turbinaria</w:t>
      </w:r>
      <w:proofErr w:type="spellEnd"/>
      <w:r>
        <w:rPr>
          <w:i/>
          <w:color w:val="000000"/>
        </w:rPr>
        <w:t xml:space="preserve"> </w:t>
      </w:r>
      <w:proofErr w:type="spellStart"/>
      <w:r>
        <w:rPr>
          <w:i/>
          <w:color w:val="000000"/>
        </w:rPr>
        <w:t>ornata</w:t>
      </w:r>
      <w:proofErr w:type="spellEnd"/>
      <w:r>
        <w:rPr>
          <w:color w:val="000000"/>
        </w:rPr>
        <w:t xml:space="preserve"> and </w:t>
      </w:r>
      <w:proofErr w:type="spellStart"/>
      <w:r>
        <w:rPr>
          <w:i/>
          <w:color w:val="000000"/>
        </w:rPr>
        <w:t>Halimeda</w:t>
      </w:r>
      <w:proofErr w:type="spellEnd"/>
      <w:r>
        <w:rPr>
          <w:i/>
          <w:color w:val="000000"/>
        </w:rPr>
        <w:t xml:space="preserve"> </w:t>
      </w:r>
      <w:r>
        <w:rPr>
          <w:color w:val="000000"/>
        </w:rPr>
        <w:t xml:space="preserve">spp., and lower fish biomass </w:t>
      </w:r>
      <w:r w:rsidR="00CE0FEE">
        <w:rPr>
          <w:color w:val="000000"/>
        </w:rPr>
        <w:t xml:space="preserve">than the reef crest </w:t>
      </w:r>
      <w:r w:rsidR="008F0EAA">
        <w:rPr>
          <w:color w:val="000000"/>
        </w:rPr>
        <w:t xml:space="preserve">habitats </w:t>
      </w:r>
      <w:r w:rsidR="003E3C58">
        <w:rPr>
          <w:color w:val="000000"/>
        </w:rPr>
        <w:t>(</w:t>
      </w:r>
      <w:r w:rsidR="00E53CD8">
        <w:rPr>
          <w:color w:val="000000"/>
        </w:rPr>
        <w:t>Hoey and Bellwood 2009, 2010a</w:t>
      </w:r>
      <w:r w:rsidR="003E3C58" w:rsidRPr="008F0EAA">
        <w:rPr>
          <w:color w:val="000000"/>
        </w:rPr>
        <w:t>)</w:t>
      </w:r>
      <w:r w:rsidRPr="008F0EAA">
        <w:rPr>
          <w:color w:val="000000"/>
        </w:rPr>
        <w:t xml:space="preserve">. </w:t>
      </w:r>
      <w:r w:rsidR="003E3C58" w:rsidRPr="008F0EAA">
        <w:rPr>
          <w:color w:val="000000"/>
        </w:rPr>
        <w:t xml:space="preserve">Conversely, the </w:t>
      </w:r>
      <w:r w:rsidRPr="008F0EAA">
        <w:rPr>
          <w:color w:val="000000"/>
        </w:rPr>
        <w:t xml:space="preserve">reef crest sites </w:t>
      </w:r>
      <w:r w:rsidR="008F0EAA">
        <w:rPr>
          <w:color w:val="000000"/>
        </w:rPr>
        <w:t>generally have</w:t>
      </w:r>
      <w:r w:rsidR="008F0EAA" w:rsidRPr="008F0EAA">
        <w:rPr>
          <w:color w:val="000000"/>
        </w:rPr>
        <w:t xml:space="preserve"> </w:t>
      </w:r>
      <w:r w:rsidRPr="008F0EAA">
        <w:rPr>
          <w:color w:val="000000"/>
        </w:rPr>
        <w:t xml:space="preserve">a higher cover of turf algae and greater fish biomass </w:t>
      </w:r>
      <w:r w:rsidR="003E3C58" w:rsidRPr="008F0EAA">
        <w:rPr>
          <w:color w:val="000000"/>
        </w:rPr>
        <w:t>than the reef flat</w:t>
      </w:r>
      <w:r w:rsidR="008F0EAA">
        <w:rPr>
          <w:color w:val="000000"/>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r w:rsidR="00CB3FE7">
        <w:rPr>
          <w:i/>
          <w:iCs/>
          <w:color w:val="000000"/>
        </w:rPr>
        <w:t xml:space="preserve">Sargassum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proofErr w:type="spellStart"/>
      <w:r>
        <w:rPr>
          <w:i/>
          <w:color w:val="000000"/>
        </w:rPr>
        <w:t>Sargassum</w:t>
      </w:r>
      <w:proofErr w:type="spellEnd"/>
      <w:r>
        <w:rPr>
          <w:i/>
          <w:color w:val="000000"/>
        </w:rPr>
        <w:t xml:space="preserve"> </w:t>
      </w:r>
      <w:proofErr w:type="spellStart"/>
      <w:r>
        <w:rPr>
          <w:i/>
          <w:color w:val="000000"/>
        </w:rPr>
        <w:t>swartzii</w:t>
      </w:r>
      <w:proofErr w:type="spellEnd"/>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w:t>
      </w:r>
      <w:proofErr w:type="spellStart"/>
      <w:r>
        <w:rPr>
          <w:i/>
          <w:color w:val="000000"/>
        </w:rPr>
        <w:t>swartzii</w:t>
      </w:r>
      <w:proofErr w:type="spellEnd"/>
      <w:r>
        <w:rPr>
          <w:i/>
          <w:color w:val="000000"/>
        </w:rPr>
        <w:t xml:space="preserve">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r>
        <w:rPr>
          <w:i/>
          <w:color w:val="000000"/>
        </w:rPr>
        <w:t xml:space="preserve">Sargassum </w:t>
      </w:r>
      <w:r>
        <w:rPr>
          <w:color w:val="000000"/>
        </w:rPr>
        <w:t xml:space="preserve">species present at Lizard Island (including </w:t>
      </w:r>
      <w:r>
        <w:rPr>
          <w:i/>
          <w:iCs/>
          <w:color w:val="000000"/>
        </w:rPr>
        <w:t xml:space="preserve">S. </w:t>
      </w:r>
      <w:proofErr w:type="spellStart"/>
      <w:r>
        <w:rPr>
          <w:i/>
          <w:iCs/>
          <w:color w:val="000000"/>
        </w:rPr>
        <w:t>swartzii</w:t>
      </w:r>
      <w:proofErr w:type="spellEnd"/>
      <w:r>
        <w:rPr>
          <w:color w:val="000000"/>
        </w:rPr>
        <w:t>:</w:t>
      </w:r>
      <w:r>
        <w:rPr>
          <w:i/>
          <w:iCs/>
          <w:color w:val="000000"/>
        </w:rPr>
        <w:t xml:space="preserve"> </w:t>
      </w:r>
      <w:proofErr w:type="spellStart"/>
      <w:r>
        <w:rPr>
          <w:color w:val="000000"/>
        </w:rPr>
        <w:t>Hoey</w:t>
      </w:r>
      <w:proofErr w:type="spellEnd"/>
      <w:r>
        <w:rPr>
          <w:color w:val="000000"/>
        </w:rPr>
        <w:t xml:space="preserve">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r>
        <w:rPr>
          <w:i/>
          <w:color w:val="000000"/>
        </w:rPr>
        <w:t>Sargassum</w:t>
      </w:r>
      <w:r>
        <w:rPr>
          <w:color w:val="000000"/>
        </w:rPr>
        <w:t xml:space="preserve"> thalli were transported back to Lizard Island within 3 h of collection in 80 L plastic aquaria filled with seawater. Approximately 5 h after collection the </w:t>
      </w:r>
      <w:proofErr w:type="gramStart"/>
      <w:r>
        <w:rPr>
          <w:i/>
          <w:color w:val="000000"/>
        </w:rPr>
        <w:t xml:space="preserve">Sargassum  </w:t>
      </w:r>
      <w:r>
        <w:rPr>
          <w:color w:val="000000"/>
        </w:rPr>
        <w:t>thalli</w:t>
      </w:r>
      <w:proofErr w:type="gramEnd"/>
      <w:r>
        <w:rPr>
          <w:color w:val="000000"/>
        </w:rPr>
        <w:t xml:space="preserve">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w:t>
      </w:r>
      <w:proofErr w:type="gramStart"/>
      <w:r>
        <w:rPr>
          <w:color w:val="000000"/>
        </w:rPr>
        <w:t xml:space="preserve">Island </w:t>
      </w:r>
      <w:r w:rsidR="00E4438C">
        <w:rPr>
          <w:color w:val="000000"/>
        </w:rPr>
        <w:t xml:space="preserve"> </w:t>
      </w:r>
      <w:r>
        <w:rPr>
          <w:color w:val="000000"/>
        </w:rPr>
        <w:t>(</w:t>
      </w:r>
      <w:proofErr w:type="gramEnd"/>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r>
        <w:rPr>
          <w:i/>
          <w:color w:val="000000"/>
        </w:rPr>
        <w:t xml:space="preserve">Sargassum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DCF538E"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w:t>
      </w:r>
      <w:proofErr w:type="gramStart"/>
      <w:r>
        <w:rPr>
          <w:color w:val="000000"/>
        </w:rPr>
        <w:t xml:space="preserve">to </w:t>
      </w:r>
      <w:r w:rsidR="004419DF">
        <w:rPr>
          <w:color w:val="000000"/>
        </w:rPr>
        <w:t xml:space="preserve"> a</w:t>
      </w:r>
      <w:proofErr w:type="gramEnd"/>
      <w:r w:rsidR="004419DF">
        <w:rPr>
          <w:color w:val="000000"/>
        </w:rPr>
        <w:t xml:space="preserve">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w:t>
      </w:r>
      <w:r w:rsidR="008F0EAA">
        <w:rPr>
          <w:color w:val="000000"/>
        </w:rPr>
        <w:t>Mundy 2000</w:t>
      </w:r>
      <w:r>
        <w:rPr>
          <w:color w:val="000000"/>
        </w:rPr>
        <w:t xml:space="preserve">).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experiment. The entire video footage (~240 h) was viewed and for each individual fish </w:t>
      </w:r>
      <w:r>
        <w:rPr>
          <w:color w:val="000000"/>
        </w:rPr>
        <w:lastRenderedPageBreak/>
        <w:t>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w:t>
      </w:r>
      <w:proofErr w:type="spellStart"/>
      <w:r>
        <w:rPr>
          <w:color w:val="000000"/>
        </w:rPr>
        <w:t>Kyphosidae</w:t>
      </w:r>
      <w:proofErr w:type="spellEnd"/>
      <w:r>
        <w:rPr>
          <w:color w:val="000000"/>
        </w:rPr>
        <w:t xml:space="preserve">, </w:t>
      </w:r>
      <w:proofErr w:type="spellStart"/>
      <w:r>
        <w:rPr>
          <w:color w:val="000000"/>
        </w:rPr>
        <w:t>Labridae</w:t>
      </w:r>
      <w:proofErr w:type="spellEnd"/>
      <w:r>
        <w:rPr>
          <w:color w:val="000000"/>
        </w:rPr>
        <w:t xml:space="preserve"> (tribe </w:t>
      </w:r>
      <w:proofErr w:type="spellStart"/>
      <w:r>
        <w:rPr>
          <w:color w:val="000000"/>
        </w:rPr>
        <w:t>Scarini</w:t>
      </w:r>
      <w:proofErr w:type="spellEnd"/>
      <w:r>
        <w:rPr>
          <w:color w:val="000000"/>
        </w:rPr>
        <w:t xml:space="preserve">: parrotfishes), Pomacanthidae and </w:t>
      </w:r>
      <w:proofErr w:type="spellStart"/>
      <w:r>
        <w:rPr>
          <w:color w:val="000000"/>
        </w:rPr>
        <w:t>Siganidae</w:t>
      </w:r>
      <w:proofErr w:type="spellEnd"/>
      <w:r>
        <w:rPr>
          <w:color w:val="000000"/>
        </w:rPr>
        <w:t xml:space="preserv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w:t>
      </w:r>
      <w:proofErr w:type="spellStart"/>
      <w:r>
        <w:rPr>
          <w:color w:val="000000"/>
        </w:rPr>
        <w:t>Blenniidae</w:t>
      </w:r>
      <w:proofErr w:type="spellEnd"/>
      <w:r>
        <w:rPr>
          <w:color w:val="000000"/>
        </w:rPr>
        <w:t xml:space="preserve">, </w:t>
      </w:r>
      <w:proofErr w:type="spellStart"/>
      <w:r>
        <w:rPr>
          <w:color w:val="000000"/>
        </w:rPr>
        <w:t>Gobiidae</w:t>
      </w:r>
      <w:proofErr w:type="spellEnd"/>
      <w:r>
        <w:rPr>
          <w:color w:val="000000"/>
        </w:rPr>
        <w:t xml:space="preserve"> and </w:t>
      </w:r>
      <w:proofErr w:type="spellStart"/>
      <w:r>
        <w:rPr>
          <w:color w:val="000000"/>
        </w:rPr>
        <w:t>Pomacentridae</w:t>
      </w:r>
      <w:proofErr w:type="spellEnd"/>
      <w:r>
        <w:rPr>
          <w:color w:val="000000"/>
        </w:rPr>
        <w:t xml:space="preserv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1AF572DB"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r w:rsidR="0086165D">
        <w:rPr>
          <w:i/>
          <w:iCs/>
          <w:color w:val="000000"/>
        </w:rPr>
        <w:t xml:space="preserve">Sargassum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between habitat and treatment. Including site in the interaction did not improve model fit, </w:t>
      </w:r>
      <w:r>
        <w:rPr>
          <w:color w:val="000000"/>
        </w:rPr>
        <w:lastRenderedPageBreak/>
        <w:t>determined using leave-one-out cross-validation (</w:t>
      </w:r>
      <w:proofErr w:type="spellStart"/>
      <w:r>
        <w:rPr>
          <w:color w:val="000000"/>
        </w:rPr>
        <w:t>Vehtari</w:t>
      </w:r>
      <w:proofErr w:type="spellEnd"/>
      <w:r>
        <w:rPr>
          <w:color w:val="000000"/>
        </w:rPr>
        <w:t xml:space="preserve"> et al. 2018), therefore site was included as an additive fixed effect. Weakly informative priors were used on slope coefficients (</w:t>
      </w:r>
      <w:proofErr w:type="gramStart"/>
      <w:r>
        <w:rPr>
          <w:color w:val="000000"/>
        </w:rPr>
        <w:t>normal(</w:t>
      </w:r>
      <w:proofErr w:type="gramEnd"/>
      <w:r>
        <w:rPr>
          <w:color w:val="000000"/>
        </w:rPr>
        <w:t xml:space="preserve">0,5)), intercept coefficients (normal(0,5)) and the </w:t>
      </w:r>
      <w:r w:rsidR="0020375D">
        <w:rPr>
          <w:color w:val="000000"/>
        </w:rPr>
        <w:t>gamma shape parameter</w:t>
      </w:r>
      <w:r>
        <w:rPr>
          <w:color w:val="000000"/>
        </w:rPr>
        <w:t xml:space="preserve"> (</w:t>
      </w:r>
      <w:r w:rsidR="0020375D">
        <w:rPr>
          <w:color w:val="000000"/>
        </w:rPr>
        <w:t>G</w:t>
      </w:r>
      <w:r w:rsidR="0020375D" w:rsidRPr="0020375D">
        <w:rPr>
          <w:color w:val="000000"/>
        </w:rPr>
        <w:t>amma(0.1, 0.1</w:t>
      </w:r>
      <w:r w:rsidR="0020375D">
        <w:rPr>
          <w:color w:val="000000"/>
        </w:rPr>
        <w:t>)</w:t>
      </w:r>
      <w:r>
        <w:rPr>
          <w:color w:val="000000"/>
        </w:rPr>
        <w:t xml:space="preserve">), with </w:t>
      </w:r>
      <w:r w:rsidR="0020375D">
        <w:rPr>
          <w:color w:val="000000"/>
        </w:rPr>
        <w:t xml:space="preserve">2000 </w:t>
      </w:r>
      <w:r>
        <w:rPr>
          <w:color w:val="000000"/>
        </w:rPr>
        <w:t xml:space="preserve">iterations, a warmup of </w:t>
      </w:r>
      <w:r w:rsidR="0020375D">
        <w:rPr>
          <w:color w:val="000000"/>
        </w:rPr>
        <w:t>200</w:t>
      </w:r>
      <w:r>
        <w:rPr>
          <w:color w:val="000000"/>
        </w:rPr>
        <w:t xml:space="preserve">, a thinning factor of </w:t>
      </w:r>
      <w:r w:rsidR="0020375D">
        <w:rPr>
          <w:color w:val="000000"/>
        </w:rPr>
        <w:t>two</w:t>
      </w:r>
      <w:r w:rsidR="00952278">
        <w:rPr>
          <w:color w:val="000000"/>
        </w:rPr>
        <w:t>,</w:t>
      </w:r>
      <w:r w:rsidR="0020375D">
        <w:rPr>
          <w:color w:val="000000"/>
        </w:rPr>
        <w:t xml:space="preserve"> </w:t>
      </w:r>
      <w:r>
        <w:rPr>
          <w:color w:val="000000"/>
        </w:rPr>
        <w:t xml:space="preserve">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0F82A35E" w:rsidR="00123ABE" w:rsidRDefault="005A19AE" w:rsidP="008C2F4C">
      <w:pPr>
        <w:pBdr>
          <w:top w:val="nil"/>
          <w:left w:val="nil"/>
          <w:bottom w:val="nil"/>
          <w:right w:val="nil"/>
          <w:between w:val="nil"/>
        </w:pBdr>
        <w:spacing w:line="480" w:lineRule="auto"/>
        <w:rPr>
          <w:color w:val="000000"/>
        </w:rPr>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The run for the total bites for all species combined, and for any species that took bites on at least three tile pairs each day (i.e., </w:t>
      </w:r>
      <w:proofErr w:type="spellStart"/>
      <w:r>
        <w:rPr>
          <w:i/>
          <w:color w:val="000000"/>
        </w:rPr>
        <w:t>Ecsenius</w:t>
      </w:r>
      <w:proofErr w:type="spellEnd"/>
      <w:r>
        <w:rPr>
          <w:i/>
          <w:color w:val="000000"/>
        </w:rPr>
        <w:t xml:space="preserve"> </w:t>
      </w:r>
      <w:proofErr w:type="spellStart"/>
      <w:r>
        <w:rPr>
          <w:i/>
          <w:color w:val="000000"/>
        </w:rPr>
        <w:t>stictus</w:t>
      </w:r>
      <w:proofErr w:type="spellEnd"/>
      <w:r>
        <w:rPr>
          <w:i/>
          <w:color w:val="000000"/>
        </w:rPr>
        <w:t>,</w:t>
      </w:r>
      <w:r>
        <w:rPr>
          <w:color w:val="000000"/>
        </w:rPr>
        <w:t xml:space="preserve"> </w:t>
      </w:r>
      <w:proofErr w:type="spellStart"/>
      <w:r>
        <w:rPr>
          <w:i/>
          <w:color w:val="000000"/>
        </w:rPr>
        <w:t>Pomacentrus</w:t>
      </w:r>
      <w:proofErr w:type="spellEnd"/>
      <w:r>
        <w:rPr>
          <w:i/>
          <w:color w:val="000000"/>
        </w:rPr>
        <w:t xml:space="preserve"> </w:t>
      </w:r>
      <w:r>
        <w:rPr>
          <w:color w:val="000000"/>
        </w:rPr>
        <w:t>spp</w:t>
      </w:r>
      <w:r>
        <w:rPr>
          <w:i/>
          <w:color w:val="000000"/>
        </w:rPr>
        <w:t>.</w:t>
      </w:r>
      <w:r>
        <w:rPr>
          <w:color w:val="000000"/>
        </w:rPr>
        <w:t xml:space="preserve"> and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color w:val="000000"/>
        </w:rPr>
        <w:t>). A negative binomial error distribution was used because the models fitted with Poisson error distribution showed evidence of overdispersion.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w:t>
      </w:r>
      <w:proofErr w:type="spellStart"/>
      <w:r>
        <w:rPr>
          <w:color w:val="000000"/>
        </w:rPr>
        <w:t>Vehtari</w:t>
      </w:r>
      <w:proofErr w:type="spellEnd"/>
      <w:r>
        <w:rPr>
          <w:color w:val="000000"/>
        </w:rPr>
        <w:t xml:space="preserve"> et al., 2018), therefore, site was included as an additive fixed effect.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i/>
          <w:color w:val="000000"/>
        </w:rPr>
        <w:t xml:space="preserve">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Day nested within tile was included as a random factor, to account for the non-independence of days, and tiles within a pair. For the model</w:t>
      </w:r>
      <w:r w:rsidR="00392D9A">
        <w:rPr>
          <w:color w:val="000000"/>
        </w:rPr>
        <w:t>s</w:t>
      </w:r>
      <w:r>
        <w:rPr>
          <w:color w:val="000000"/>
        </w:rPr>
        <w:t xml:space="preserve"> of total bites</w:t>
      </w:r>
      <w:r w:rsidR="00392D9A">
        <w:rPr>
          <w:color w:val="000000"/>
        </w:rPr>
        <w:t xml:space="preserve"> </w:t>
      </w:r>
      <w:r>
        <w:rPr>
          <w:color w:val="000000"/>
        </w:rPr>
        <w:t xml:space="preserve">(i.e., all species combined) </w:t>
      </w:r>
      <w:r w:rsidR="00392D9A">
        <w:rPr>
          <w:color w:val="000000"/>
        </w:rPr>
        <w:t xml:space="preserve">and species specific bites </w:t>
      </w:r>
      <w:r>
        <w:rPr>
          <w:color w:val="000000"/>
        </w:rPr>
        <w:t>weakly informative priors were used on intercept (normal(0,5)) and slope coefficients (normal(0,5))</w:t>
      </w:r>
      <w:r w:rsidR="0020375D">
        <w:rPr>
          <w:color w:val="000000"/>
        </w:rPr>
        <w:t>,</w:t>
      </w:r>
      <w:r>
        <w:rPr>
          <w:color w:val="000000"/>
        </w:rPr>
        <w:t>error standard deviation (</w:t>
      </w:r>
      <w:proofErr w:type="spellStart"/>
      <w:r w:rsidR="0020375D">
        <w:rPr>
          <w:color w:val="000000"/>
        </w:rPr>
        <w:t>S</w:t>
      </w:r>
      <w:r w:rsidR="0020375D" w:rsidRPr="0020375D">
        <w:rPr>
          <w:color w:val="000000"/>
        </w:rPr>
        <w:t>tudent_t</w:t>
      </w:r>
      <w:proofErr w:type="spellEnd"/>
      <w:r w:rsidR="0020375D" w:rsidRPr="0020375D">
        <w:rPr>
          <w:color w:val="000000"/>
        </w:rPr>
        <w:t>(3, 0, 2.5)</w:t>
      </w:r>
      <w:r>
        <w:rPr>
          <w:color w:val="000000"/>
        </w:rPr>
        <w:t xml:space="preserve">) </w:t>
      </w:r>
      <w:r w:rsidR="0020375D">
        <w:rPr>
          <w:color w:val="000000"/>
        </w:rPr>
        <w:t xml:space="preserve"> and the gamma shape parameter (G</w:t>
      </w:r>
      <w:r w:rsidR="0020375D" w:rsidRPr="0020375D">
        <w:rPr>
          <w:color w:val="000000"/>
        </w:rPr>
        <w:t>amma(0.1, 0.1</w:t>
      </w:r>
      <w:r w:rsidR="0020375D">
        <w:rPr>
          <w:color w:val="000000"/>
        </w:rPr>
        <w:t xml:space="preserve">)) </w:t>
      </w:r>
      <w:r>
        <w:rPr>
          <w:color w:val="000000"/>
        </w:rPr>
        <w:lastRenderedPageBreak/>
        <w:t xml:space="preserve">with </w:t>
      </w:r>
      <w:r w:rsidR="0020375D">
        <w:rPr>
          <w:color w:val="000000"/>
        </w:rPr>
        <w:t xml:space="preserve">2000 </w:t>
      </w:r>
      <w:r>
        <w:rPr>
          <w:color w:val="000000"/>
        </w:rPr>
        <w:t xml:space="preserve">iterations, a warmup of </w:t>
      </w:r>
      <w:r w:rsidR="0020375D">
        <w:rPr>
          <w:color w:val="000000"/>
        </w:rPr>
        <w:t>200</w:t>
      </w:r>
      <w:r>
        <w:rPr>
          <w:color w:val="000000"/>
        </w:rPr>
        <w:t xml:space="preserve">, three chains and a thinning factor of </w:t>
      </w:r>
      <w:r w:rsidR="0020375D">
        <w:rPr>
          <w:color w:val="000000"/>
        </w:rPr>
        <w:t>two,</w:t>
      </w:r>
      <w:r w:rsidR="00392D9A">
        <w:rPr>
          <w:color w:val="000000"/>
        </w:rPr>
        <w:t xml:space="preserve"> </w:t>
      </w:r>
      <w:r>
        <w:rPr>
          <w:color w:val="000000"/>
        </w:rPr>
        <w:t>Planned contrasts were used to compare the difference in bites between substratum with and without propagules in each habitat and site combination.</w:t>
      </w:r>
    </w:p>
    <w:p w14:paraId="2A81CA86" w14:textId="77777777" w:rsidR="00123ABE" w:rsidRDefault="005A19AE" w:rsidP="00392D9A">
      <w:pPr>
        <w:pBdr>
          <w:top w:val="nil"/>
          <w:left w:val="nil"/>
          <w:bottom w:val="nil"/>
          <w:right w:val="nil"/>
          <w:between w:val="nil"/>
        </w:pBdr>
        <w:spacing w:line="480" w:lineRule="auto"/>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w:t>
      </w:r>
      <w:proofErr w:type="spellStart"/>
      <w:r>
        <w:rPr>
          <w:color w:val="000000"/>
        </w:rPr>
        <w:t>Rhat</w:t>
      </w:r>
      <w:proofErr w:type="spellEnd"/>
      <w:r>
        <w:rPr>
          <w:color w:val="000000"/>
        </w:rPr>
        <w:t xml:space="preserve"> were less than 1.05 and sampling chain estimates corresponded to the observed data. </w:t>
      </w:r>
    </w:p>
    <w:p w14:paraId="50434E6C" w14:textId="50E8AC00" w:rsidR="00123ABE" w:rsidRDefault="005A19AE" w:rsidP="00392D9A">
      <w:pPr>
        <w:pBdr>
          <w:top w:val="nil"/>
          <w:left w:val="nil"/>
          <w:bottom w:val="nil"/>
          <w:right w:val="nil"/>
          <w:between w:val="nil"/>
        </w:pBdr>
        <w:spacing w:line="480" w:lineRule="auto"/>
        <w:rPr>
          <w:color w:val="000000"/>
        </w:rPr>
      </w:pPr>
      <w:r>
        <w:rPr>
          <w:color w:val="000000"/>
        </w:rPr>
        <w:t xml:space="preserve">All statistical analyses were conducted in R version </w:t>
      </w:r>
      <w:r w:rsidR="009A5388">
        <w:rPr>
          <w:color w:val="000000"/>
        </w:rPr>
        <w:t>3.</w:t>
      </w:r>
      <w:r w:rsidR="00392D9A">
        <w:rPr>
          <w:color w:val="000000"/>
        </w:rPr>
        <w:t>6.0</w:t>
      </w:r>
      <w:r>
        <w:rPr>
          <w:color w:val="000000"/>
        </w:rPr>
        <w:t xml:space="preserve"> (R Core Team, 201</w:t>
      </w:r>
      <w:r w:rsidR="00392D9A">
        <w:rPr>
          <w:color w:val="000000"/>
        </w:rPr>
        <w:t>9</w:t>
      </w:r>
      <w:r>
        <w:rPr>
          <w:color w:val="000000"/>
        </w:rPr>
        <w:t xml:space="preserve">) and Bayesian models fitted in STAN with Markov Chain Monte Carlo sampling using the </w:t>
      </w:r>
      <w:r w:rsidR="0054079D">
        <w:rPr>
          <w:color w:val="000000"/>
        </w:rPr>
        <w:t xml:space="preserve">‘brms’ </w:t>
      </w:r>
      <w:r>
        <w:rPr>
          <w:color w:val="000000"/>
        </w:rPr>
        <w:t xml:space="preserve">package </w:t>
      </w:r>
      <w:r w:rsidR="009A5388">
        <w:rPr>
          <w:color w:val="000000"/>
        </w:rPr>
        <w:t>(version</w:t>
      </w:r>
      <w:r w:rsidR="00475C84">
        <w:rPr>
          <w:color w:val="000000"/>
        </w:rPr>
        <w:t xml:space="preserve"> 2.1</w:t>
      </w:r>
      <w:r w:rsidR="00392D9A">
        <w:rPr>
          <w:color w:val="000000"/>
        </w:rPr>
        <w:t>3</w:t>
      </w:r>
      <w:r w:rsidR="00475C84">
        <w:rPr>
          <w:color w:val="000000"/>
        </w:rPr>
        <w:t xml:space="preserve">.0; </w:t>
      </w:r>
      <w:proofErr w:type="spellStart"/>
      <w:r w:rsidR="00475C84">
        <w:t>Bürkner</w:t>
      </w:r>
      <w:proofErr w:type="spellEnd"/>
      <w:r w:rsidR="00475C84" w:rsidDel="009A5388">
        <w:rPr>
          <w:color w:val="000000"/>
        </w:rPr>
        <w:t xml:space="preserve"> </w:t>
      </w:r>
      <w:r w:rsidR="00475C84">
        <w:rPr>
          <w:color w:val="000000"/>
        </w:rPr>
        <w:t>2017, 2018).</w:t>
      </w:r>
      <w:r>
        <w:rPr>
          <w:color w:val="000000"/>
        </w:rPr>
        <w:t xml:space="preserve"> </w:t>
      </w:r>
      <w:r w:rsidR="0054079D">
        <w:rPr>
          <w:color w:val="000000"/>
        </w:rPr>
        <w:t>Summaries of model outputs were created using the ‘</w:t>
      </w:r>
      <w:proofErr w:type="spellStart"/>
      <w:r w:rsidR="0054079D">
        <w:rPr>
          <w:color w:val="000000"/>
        </w:rPr>
        <w:t>tidybayes</w:t>
      </w:r>
      <w:proofErr w:type="spellEnd"/>
      <w:r w:rsidR="0054079D">
        <w:rPr>
          <w:color w:val="000000"/>
        </w:rPr>
        <w:t xml:space="preserve">’ </w:t>
      </w:r>
      <w:r w:rsidR="00475C84">
        <w:rPr>
          <w:color w:val="000000"/>
        </w:rPr>
        <w:t xml:space="preserve">(version </w:t>
      </w:r>
      <w:r w:rsidR="00392D9A">
        <w:rPr>
          <w:color w:val="000000"/>
        </w:rPr>
        <w:t>2.1.1</w:t>
      </w:r>
      <w:r w:rsidR="00475C84">
        <w:rPr>
          <w:color w:val="000000"/>
        </w:rPr>
        <w:t>; Kay 20</w:t>
      </w:r>
      <w:r w:rsidR="00C80985">
        <w:rPr>
          <w:color w:val="000000"/>
        </w:rPr>
        <w:t>20</w:t>
      </w:r>
      <w:r w:rsidR="00475C84">
        <w:rPr>
          <w:color w:val="000000"/>
        </w:rPr>
        <w:t>)</w:t>
      </w:r>
      <w:r w:rsidR="00C80985">
        <w:rPr>
          <w:color w:val="000000"/>
        </w:rPr>
        <w:t xml:space="preserve"> </w:t>
      </w:r>
      <w:r w:rsidR="0054079D">
        <w:rPr>
          <w:color w:val="000000"/>
        </w:rPr>
        <w:t>and ‘</w:t>
      </w:r>
      <w:proofErr w:type="spellStart"/>
      <w:r w:rsidR="0054079D">
        <w:rPr>
          <w:color w:val="000000"/>
        </w:rPr>
        <w:t>emmeans</w:t>
      </w:r>
      <w:proofErr w:type="spellEnd"/>
      <w:r w:rsidR="0054079D">
        <w:rPr>
          <w:color w:val="000000"/>
        </w:rPr>
        <w:t xml:space="preserve">’ </w:t>
      </w:r>
      <w:r w:rsidR="00475C84">
        <w:rPr>
          <w:color w:val="000000"/>
        </w:rPr>
        <w:t>(version 1.4.</w:t>
      </w:r>
      <w:r w:rsidR="00392D9A">
        <w:rPr>
          <w:color w:val="000000"/>
        </w:rPr>
        <w:t>7</w:t>
      </w:r>
      <w:r w:rsidR="00475C84">
        <w:rPr>
          <w:color w:val="000000"/>
        </w:rPr>
        <w:t xml:space="preserve">; </w:t>
      </w:r>
      <w:proofErr w:type="spellStart"/>
      <w:r w:rsidR="00475C84">
        <w:rPr>
          <w:color w:val="000000"/>
        </w:rPr>
        <w:t>Lenth</w:t>
      </w:r>
      <w:proofErr w:type="spellEnd"/>
      <w:r w:rsidR="00475C84">
        <w:rPr>
          <w:color w:val="000000"/>
        </w:rPr>
        <w:t>, 20</w:t>
      </w:r>
      <w:r w:rsidR="00C80985">
        <w:rPr>
          <w:color w:val="000000"/>
        </w:rPr>
        <w:t>20)</w:t>
      </w:r>
      <w:r w:rsidR="000C6E0F">
        <w:rPr>
          <w:color w:val="000000"/>
        </w:rPr>
        <w:t xml:space="preserve"> </w:t>
      </w:r>
      <w:r w:rsidR="0054079D">
        <w:rPr>
          <w:color w:val="000000"/>
        </w:rPr>
        <w:t>package</w:t>
      </w:r>
      <w:r w:rsidR="00475C84">
        <w:rPr>
          <w:color w:val="000000"/>
        </w:rPr>
        <w:t>s.</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4" w:name="_3znysh7" w:colFirst="0" w:colLast="0"/>
      <w:bookmarkEnd w:id="4"/>
      <w:r>
        <w:t>Results</w:t>
      </w:r>
    </w:p>
    <w:p w14:paraId="3BABF085" w14:textId="13E76BC3"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proofErr w:type="gramStart"/>
      <w:r>
        <w:rPr>
          <w:color w:val="000000"/>
        </w:rPr>
        <w:t>There</w:t>
      </w:r>
      <w:proofErr w:type="gramEnd"/>
      <w:r>
        <w:rPr>
          <w:color w:val="000000"/>
        </w:rPr>
        <w:t xml:space="preserve"> was a </w:t>
      </w:r>
      <w:r w:rsidR="00BF27AB">
        <w:rPr>
          <w:color w:val="000000"/>
        </w:rPr>
        <w:t xml:space="preserve">marked </w:t>
      </w:r>
      <w:r>
        <w:rPr>
          <w:color w:val="000000"/>
        </w:rPr>
        <w:t xml:space="preserve">decline in the density of </w:t>
      </w:r>
      <w:r>
        <w:rPr>
          <w:i/>
          <w:color w:val="000000"/>
        </w:rPr>
        <w:t>Sargassum</w:t>
      </w:r>
      <w:r>
        <w:rPr>
          <w:color w:val="000000"/>
        </w:rPr>
        <w:t xml:space="preserve"> propagules on tiles exposed to local herbivore assemblages compared to those placed within exclusion cages (Fig. 1). The survival of </w:t>
      </w:r>
      <w:r w:rsidR="00BF27AB">
        <w:rPr>
          <w:i/>
          <w:iCs/>
          <w:color w:val="000000"/>
        </w:rPr>
        <w:t xml:space="preserve">Sargassum </w:t>
      </w:r>
      <w:r>
        <w:rPr>
          <w:color w:val="000000"/>
        </w:rPr>
        <w:t xml:space="preserve">propagules on </w:t>
      </w:r>
      <w:r w:rsidR="00BF27AB">
        <w:rPr>
          <w:color w:val="000000"/>
        </w:rPr>
        <w:t>tiles within cages</w:t>
      </w:r>
      <w:r>
        <w:rPr>
          <w:color w:val="000000"/>
        </w:rPr>
        <w:t xml:space="preserve"> on the reef crest was (</w:t>
      </w:r>
      <w:r w:rsidR="0054079D">
        <w:rPr>
          <w:color w:val="000000"/>
        </w:rPr>
        <w:t xml:space="preserve">median </w:t>
      </w:r>
      <w:r>
        <w:rPr>
          <w:color w:val="000000"/>
        </w:rPr>
        <w:t>[95% Credible Intervals]) 0.9</w:t>
      </w:r>
      <w:r w:rsidR="006D3EFF">
        <w:rPr>
          <w:color w:val="000000"/>
        </w:rPr>
        <w:t>8</w:t>
      </w:r>
      <w:r>
        <w:rPr>
          <w:color w:val="000000"/>
        </w:rPr>
        <w:t xml:space="preserve"> [0.</w:t>
      </w:r>
      <w:r w:rsidR="006D3EFF">
        <w:rPr>
          <w:color w:val="000000"/>
        </w:rPr>
        <w:t>83</w:t>
      </w:r>
      <w:r>
        <w:rPr>
          <w:color w:val="000000"/>
        </w:rPr>
        <w:t>, 1.</w:t>
      </w:r>
      <w:r w:rsidR="006D3EFF">
        <w:rPr>
          <w:color w:val="000000"/>
        </w:rPr>
        <w:t>17</w:t>
      </w:r>
      <w:r>
        <w:rPr>
          <w:color w:val="000000"/>
        </w:rPr>
        <w:t xml:space="preserve">] </w:t>
      </w:r>
      <w:r w:rsidR="00BF27AB">
        <w:rPr>
          <w:color w:val="000000"/>
        </w:rPr>
        <w:t>compared to</w:t>
      </w:r>
      <w:r>
        <w:rPr>
          <w:color w:val="000000"/>
        </w:rPr>
        <w:t xml:space="preserve"> 0.46 [0.38, 0.5</w:t>
      </w:r>
      <w:r w:rsidR="006D3EFF">
        <w:rPr>
          <w:color w:val="000000"/>
        </w:rPr>
        <w:t>4</w:t>
      </w:r>
      <w:r w:rsidR="00BF27AB">
        <w:rPr>
          <w:color w:val="000000"/>
        </w:rPr>
        <w:t>] on tiles exposed to herbivore assemblages</w:t>
      </w:r>
      <w:r>
        <w:rPr>
          <w:color w:val="000000"/>
        </w:rPr>
        <w:t>. The difference between caged and exposed tiles was smaller on the reef flat, with survival of propagules on caged tiles averaging 0.9</w:t>
      </w:r>
      <w:r w:rsidR="006D3EFF">
        <w:rPr>
          <w:color w:val="000000"/>
        </w:rPr>
        <w:t>5</w:t>
      </w:r>
      <w:r>
        <w:rPr>
          <w:color w:val="000000"/>
        </w:rPr>
        <w:t xml:space="preserve"> [0.7</w:t>
      </w:r>
      <w:r w:rsidR="006D3EFF">
        <w:rPr>
          <w:color w:val="000000"/>
        </w:rPr>
        <w:t>8</w:t>
      </w:r>
      <w:r>
        <w:rPr>
          <w:color w:val="000000"/>
        </w:rPr>
        <w:t>, 1.1</w:t>
      </w:r>
      <w:r w:rsidR="006D3EFF">
        <w:rPr>
          <w:color w:val="000000"/>
        </w:rPr>
        <w:t>3</w:t>
      </w:r>
      <w:r>
        <w:rPr>
          <w:color w:val="000000"/>
        </w:rPr>
        <w:t>] compared to 0.</w:t>
      </w:r>
      <w:r w:rsidR="006D3EFF">
        <w:rPr>
          <w:color w:val="000000"/>
        </w:rPr>
        <w:t>69</w:t>
      </w:r>
      <w:r>
        <w:rPr>
          <w:color w:val="000000"/>
        </w:rPr>
        <w:t xml:space="preserve"> [0.5</w:t>
      </w:r>
      <w:r w:rsidR="006D3EFF">
        <w:rPr>
          <w:color w:val="000000"/>
        </w:rPr>
        <w:t>9</w:t>
      </w:r>
      <w:r>
        <w:rPr>
          <w:color w:val="000000"/>
        </w:rPr>
        <w:t>, 0.8</w:t>
      </w:r>
      <w:r w:rsidR="006D3EFF">
        <w:rPr>
          <w:color w:val="000000"/>
        </w:rPr>
        <w:t>4</w:t>
      </w:r>
      <w:r>
        <w:rPr>
          <w:color w:val="000000"/>
        </w:rPr>
        <w:t xml:space="preserve">] on tiles exposed to local fish assemblages. </w:t>
      </w:r>
    </w:p>
    <w:p w14:paraId="4E36FFF3" w14:textId="77777777" w:rsidR="00123ABE" w:rsidRDefault="00123ABE">
      <w:pPr>
        <w:pStyle w:val="Heading3"/>
      </w:pPr>
    </w:p>
    <w:p w14:paraId="2F05DAC1" w14:textId="77777777" w:rsidR="00123ABE" w:rsidRDefault="005A19AE">
      <w:pPr>
        <w:pStyle w:val="Heading3"/>
      </w:pPr>
      <w:r>
        <w:t>Grazing on tiles</w:t>
      </w:r>
    </w:p>
    <w:p w14:paraId="0EA5F0EA" w14:textId="642ECAC6" w:rsidR="00123ABE" w:rsidRDefault="005A19AE">
      <w:pPr>
        <w:spacing w:line="480" w:lineRule="auto"/>
      </w:pPr>
      <w:r>
        <w:t>A total of 36,</w:t>
      </w:r>
      <w:r w:rsidR="00787EF5">
        <w:t xml:space="preserve">401 </w:t>
      </w:r>
      <w:r>
        <w:t xml:space="preserve">bites across 21 fish species were recorded across all tiles (Table S1). The total number of bites differed between tiles with and without </w:t>
      </w:r>
      <w:r w:rsidR="00BF27AB">
        <w:rPr>
          <w:i/>
          <w:iCs/>
        </w:rPr>
        <w:t xml:space="preserve">Sargassum </w:t>
      </w:r>
      <w:r>
        <w:t>propagules (</w:t>
      </w:r>
      <w:r w:rsidR="00453393">
        <w:t xml:space="preserve">bites </w:t>
      </w:r>
      <w:r w:rsidR="00453393">
        <w:lastRenderedPageBreak/>
        <w:t>were 1.64 [1.33</w:t>
      </w:r>
      <w:proofErr w:type="gramStart"/>
      <w:r w:rsidR="00453393">
        <w:t>,1.98</w:t>
      </w:r>
      <w:proofErr w:type="gramEnd"/>
      <w:r w:rsidR="00453393">
        <w:t>] time more likely on tiles without</w:t>
      </w:r>
      <w:r w:rsidR="00453393" w:rsidRPr="00453393">
        <w:rPr>
          <w:i/>
          <w:iCs/>
        </w:rPr>
        <w:t xml:space="preserve"> </w:t>
      </w:r>
      <w:r w:rsidR="00453393">
        <w:rPr>
          <w:i/>
          <w:iCs/>
        </w:rPr>
        <w:t xml:space="preserve">Sargassum </w:t>
      </w:r>
      <w:r w:rsidR="00453393">
        <w:t>propagules</w:t>
      </w:r>
      <w:r>
        <w:t>),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w:t>
      </w:r>
      <w:r w:rsidR="00C10C6A">
        <w:t xml:space="preserve">median </w:t>
      </w:r>
      <w:r>
        <w:t xml:space="preserve">[95% </w:t>
      </w:r>
      <w:r w:rsidR="00C10C6A">
        <w:t xml:space="preserve">HPD </w:t>
      </w:r>
      <w:r>
        <w:t xml:space="preserve">Intervals]) </w:t>
      </w:r>
      <w:r w:rsidR="007A19DA">
        <w:t>92.0</w:t>
      </w:r>
      <w:r w:rsidR="00BA0F1C">
        <w:t xml:space="preserve"> </w:t>
      </w:r>
      <w:r>
        <w:t>[</w:t>
      </w:r>
      <w:r w:rsidR="007A19DA">
        <w:t>5.11</w:t>
      </w:r>
      <w:r>
        <w:t xml:space="preserve">, </w:t>
      </w:r>
      <w:r w:rsidR="007A19DA">
        <w:t>362.7</w:t>
      </w:r>
      <w:r>
        <w:t>] bites hr</w:t>
      </w:r>
      <w:r>
        <w:rPr>
          <w:vertAlign w:val="superscript"/>
        </w:rPr>
        <w:t xml:space="preserve">-1 </w:t>
      </w:r>
      <w:r>
        <w:t xml:space="preserve">on </w:t>
      </w:r>
      <w:r w:rsidR="002058CC">
        <w:t xml:space="preserve">algal </w:t>
      </w:r>
      <w:r>
        <w:t>turf</w:t>
      </w:r>
      <w:r w:rsidR="002058CC">
        <w:t>s</w:t>
      </w:r>
      <w:r>
        <w:t xml:space="preserve"> without </w:t>
      </w:r>
      <w:r>
        <w:rPr>
          <w:i/>
        </w:rPr>
        <w:t xml:space="preserve">Sargassum </w:t>
      </w:r>
      <w:r>
        <w:t xml:space="preserve">propagules </w:t>
      </w:r>
      <w:r w:rsidR="00E53CD8">
        <w:t xml:space="preserve">compared to </w:t>
      </w:r>
      <w:r w:rsidR="007A19DA">
        <w:t>62.8</w:t>
      </w:r>
      <w:r w:rsidR="00C10C6A">
        <w:t xml:space="preserve"> </w:t>
      </w:r>
      <w:r>
        <w:t>[</w:t>
      </w:r>
      <w:r w:rsidR="007A19DA">
        <w:t>3.32</w:t>
      </w:r>
      <w:r>
        <w:t xml:space="preserve">, </w:t>
      </w:r>
      <w:r w:rsidR="007A19DA">
        <w:t>245.9</w:t>
      </w:r>
      <w:r>
        <w:t>]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w:t>
      </w:r>
      <w:r w:rsidR="00AD0587">
        <w:t xml:space="preserve"> (Site 1: 32.9 [5.80, 94.6] bites hr</w:t>
      </w:r>
      <w:r w:rsidR="00AD0587">
        <w:rPr>
          <w:vertAlign w:val="superscript"/>
        </w:rPr>
        <w:t>-1</w:t>
      </w:r>
      <w:r w:rsidR="00AD0587">
        <w:t>; Site 2:</w:t>
      </w:r>
      <w:r w:rsidR="00AD0587">
        <w:rPr>
          <w:vertAlign w:val="superscript"/>
        </w:rPr>
        <w:t xml:space="preserve"> </w:t>
      </w:r>
      <w:r w:rsidR="00AD0587">
        <w:t>19.0 [2.45, 51.5] bites hr</w:t>
      </w:r>
      <w:r w:rsidR="00AD0587">
        <w:rPr>
          <w:vertAlign w:val="superscript"/>
        </w:rPr>
        <w:t>-1</w:t>
      </w:r>
      <w:proofErr w:type="gramStart"/>
      <w:r w:rsidR="00AD0587">
        <w:t xml:space="preserve">) </w:t>
      </w:r>
      <w:r w:rsidR="00BF27AB">
        <w:t xml:space="preserve"> </w:t>
      </w:r>
      <w:r>
        <w:t>but</w:t>
      </w:r>
      <w:proofErr w:type="gramEnd"/>
      <w:r>
        <w:t xml:space="preserve"> displayed similar trends, with </w:t>
      </w:r>
      <w:r w:rsidR="00876D3A">
        <w:t xml:space="preserve">the total </w:t>
      </w:r>
      <w:r>
        <w:t xml:space="preserve">bite rate </w:t>
      </w:r>
      <w:r w:rsidR="00876D3A">
        <w:t xml:space="preserve">being greater on algal turfs without </w:t>
      </w:r>
      <w:r w:rsidR="00876D3A">
        <w:rPr>
          <w:i/>
        </w:rPr>
        <w:t xml:space="preserve">Sargassum </w:t>
      </w:r>
      <w:r w:rsidR="00876D3A">
        <w:t>propagules (</w:t>
      </w:r>
      <w:r w:rsidR="007A19DA">
        <w:t>61.9</w:t>
      </w:r>
      <w:r>
        <w:t>[</w:t>
      </w:r>
      <w:r w:rsidR="007A19DA">
        <w:t>4.24</w:t>
      </w:r>
      <w:r>
        <w:t xml:space="preserve">, </w:t>
      </w:r>
      <w:r w:rsidR="007A19DA">
        <w:t>257.6</w:t>
      </w:r>
      <w:r>
        <w:t>]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r w:rsidR="007A19DA">
        <w:t>41.47</w:t>
      </w:r>
      <w:r>
        <w:t xml:space="preserve"> [</w:t>
      </w:r>
      <w:r w:rsidR="007A19DA">
        <w:t>2.31</w:t>
      </w:r>
      <w:r>
        <w:t xml:space="preserve">, </w:t>
      </w:r>
      <w:r w:rsidR="007A19DA">
        <w:t>170.6</w:t>
      </w:r>
      <w:r>
        <w:t>] bites hr</w:t>
      </w:r>
      <w:r>
        <w:rPr>
          <w:vertAlign w:val="superscript"/>
        </w:rPr>
        <w:t>-1</w:t>
      </w:r>
      <w:r w:rsidR="00876D3A">
        <w:t>)</w:t>
      </w:r>
      <w:r>
        <w:t xml:space="preserve">. Grazing rates were </w:t>
      </w:r>
      <w:r w:rsidR="00B41671">
        <w:t xml:space="preserve">generally </w:t>
      </w:r>
      <w:r>
        <w:t>lower on the reef flat</w:t>
      </w:r>
      <w:r w:rsidR="00C25771">
        <w:t xml:space="preserve"> (</w:t>
      </w:r>
      <w:r w:rsidR="007A19DA">
        <w:t>9.96</w:t>
      </w:r>
      <w:r w:rsidR="00C25771">
        <w:t>[</w:t>
      </w:r>
      <w:r w:rsidR="007A19DA">
        <w:t>1.31</w:t>
      </w:r>
      <w:r w:rsidR="00C25771">
        <w:t>,</w:t>
      </w:r>
      <w:r w:rsidR="007A19DA">
        <w:t xml:space="preserve"> 30.9</w:t>
      </w:r>
      <w:r w:rsidR="00C25771">
        <w:t>]</w:t>
      </w:r>
      <w:r w:rsidR="00C25771" w:rsidRPr="00C25771">
        <w:t xml:space="preserve"> </w:t>
      </w:r>
      <w:r w:rsidR="00C25771">
        <w:t>bites hr</w:t>
      </w:r>
      <w:r w:rsidR="00C25771">
        <w:rPr>
          <w:vertAlign w:val="superscript"/>
        </w:rPr>
        <w:t>-1</w:t>
      </w:r>
      <w:r w:rsidR="00C25771">
        <w:t>)</w:t>
      </w:r>
      <w:r w:rsidR="00C25771" w:rsidRPr="00C25771">
        <w:t xml:space="preserve"> </w:t>
      </w:r>
      <w:r w:rsidR="00C25771">
        <w:rPr>
          <w:vertAlign w:val="superscript"/>
        </w:rPr>
        <w:softHyphen/>
      </w:r>
      <w:r w:rsidR="00C25771">
        <w:rPr>
          <w:vertAlign w:val="superscript"/>
        </w:rPr>
        <w:softHyphen/>
      </w:r>
      <w:r w:rsidR="00C25771">
        <w:rPr>
          <w:vertAlign w:val="superscript"/>
        </w:rPr>
        <w:softHyphen/>
      </w:r>
      <w:r w:rsidR="00C25771">
        <w:rPr>
          <w:vertAlign w:val="superscript"/>
        </w:rPr>
        <w:softHyphen/>
      </w:r>
      <w:r w:rsidR="00C25771">
        <w:rPr>
          <w:vertAlign w:val="superscript"/>
        </w:rPr>
        <w:softHyphen/>
      </w:r>
      <w:r w:rsidR="00C25771">
        <w:rPr>
          <w:vertAlign w:val="superscript"/>
        </w:rPr>
        <w:softHyphen/>
      </w:r>
      <w:r>
        <w:t xml:space="preserve"> compared to the reef crest</w:t>
      </w:r>
      <w:r w:rsidR="00C25771">
        <w:t xml:space="preserve"> (</w:t>
      </w:r>
      <w:r w:rsidR="007A19DA">
        <w:t>62.6 [5.56</w:t>
      </w:r>
      <w:r w:rsidR="00C25771">
        <w:t>,</w:t>
      </w:r>
      <w:r w:rsidR="007A19DA">
        <w:t xml:space="preserve"> </w:t>
      </w:r>
      <w:r w:rsidR="00C25771">
        <w:t>172.1]</w:t>
      </w:r>
      <w:r w:rsidR="00C25771" w:rsidRPr="00C25771">
        <w:t xml:space="preserve"> </w:t>
      </w:r>
      <w:r w:rsidR="00C25771">
        <w:t>bites hr</w:t>
      </w:r>
      <w:r w:rsidR="00C25771">
        <w:rPr>
          <w:vertAlign w:val="superscript"/>
        </w:rPr>
        <w:t>-1</w:t>
      </w:r>
      <w:r w:rsidR="00C25771">
        <w:t>)</w:t>
      </w:r>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r>
        <w:rPr>
          <w:i/>
        </w:rPr>
        <w:t xml:space="preserve">Sargassum </w:t>
      </w:r>
      <w:r>
        <w:t xml:space="preserve">propagules </w:t>
      </w:r>
      <w:r w:rsidR="002058CC">
        <w:t xml:space="preserve">(Site 1: </w:t>
      </w:r>
      <w:r w:rsidR="007A19DA">
        <w:t>19.17</w:t>
      </w:r>
      <w:r w:rsidR="002058CC">
        <w:t xml:space="preserve"> [</w:t>
      </w:r>
      <w:r w:rsidR="007A19DA">
        <w:t>1.05</w:t>
      </w:r>
      <w:r w:rsidR="002058CC">
        <w:t xml:space="preserve">, </w:t>
      </w:r>
      <w:r w:rsidR="007A19DA">
        <w:t>83.3</w:t>
      </w:r>
      <w:r w:rsidR="002058CC">
        <w:t>] bites hr</w:t>
      </w:r>
      <w:r w:rsidR="002058CC">
        <w:rPr>
          <w:vertAlign w:val="superscript"/>
        </w:rPr>
        <w:t>-1</w:t>
      </w:r>
      <w:r w:rsidR="002058CC">
        <w:t>; Site 2:</w:t>
      </w:r>
      <w:r w:rsidR="002058CC">
        <w:rPr>
          <w:vertAlign w:val="superscript"/>
        </w:rPr>
        <w:t xml:space="preserve"> </w:t>
      </w:r>
      <w:r w:rsidR="00C869F7">
        <w:t>9.48</w:t>
      </w:r>
      <w:r w:rsidR="002058CC">
        <w:t xml:space="preserve"> [</w:t>
      </w:r>
      <w:r w:rsidR="00C869F7">
        <w:t>0.46</w:t>
      </w:r>
      <w:proofErr w:type="gramStart"/>
      <w:r w:rsidR="00C869F7">
        <w:t>,43.5</w:t>
      </w:r>
      <w:proofErr w:type="gramEnd"/>
      <w:r w:rsidR="002058CC">
        <w:t>]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r w:rsidR="00390DAE">
        <w:rPr>
          <w:i/>
          <w:iCs/>
        </w:rPr>
        <w:t xml:space="preserve">Sargassum </w:t>
      </w:r>
      <w:r w:rsidR="00390DAE">
        <w:t>propagules</w:t>
      </w:r>
      <w:r w:rsidR="00390DAE" w:rsidDel="002058CC">
        <w:t xml:space="preserve"> </w:t>
      </w:r>
      <w:r w:rsidR="00390DAE">
        <w:t xml:space="preserve">(Site 1: </w:t>
      </w:r>
      <w:r w:rsidR="00C869F7">
        <w:t>10.65</w:t>
      </w:r>
      <w:r>
        <w:t xml:space="preserve"> [</w:t>
      </w:r>
      <w:r w:rsidR="00C869F7">
        <w:t>0.42, 44.1</w:t>
      </w:r>
      <w:r>
        <w:t>] bites hr</w:t>
      </w:r>
      <w:r>
        <w:rPr>
          <w:vertAlign w:val="superscript"/>
        </w:rPr>
        <w:t>-1</w:t>
      </w:r>
      <w:r w:rsidR="00390DAE">
        <w:t xml:space="preserve">; </w:t>
      </w:r>
      <w:r>
        <w:t>Site 2</w:t>
      </w:r>
      <w:r w:rsidR="00390DAE">
        <w:t>:</w:t>
      </w:r>
      <w:r>
        <w:t xml:space="preserve"> </w:t>
      </w:r>
      <w:r w:rsidR="00C869F7">
        <w:t>5.27</w:t>
      </w:r>
      <w:r>
        <w:t xml:space="preserve"> [</w:t>
      </w:r>
      <w:r w:rsidR="00C869F7">
        <w:t>0.27, 24.0</w:t>
      </w:r>
      <w:r>
        <w:t>] bites hr</w:t>
      </w:r>
      <w:r>
        <w:rPr>
          <w:vertAlign w:val="superscript"/>
        </w:rPr>
        <w:t>-1</w:t>
      </w:r>
      <w:r w:rsidR="00390DAE">
        <w:t xml:space="preserve">; </w:t>
      </w:r>
      <w:r>
        <w:t>Fig. 2).</w:t>
      </w:r>
    </w:p>
    <w:p w14:paraId="0F17E979" w14:textId="5CE3E616"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iCs/>
          <w:color w:val="000000"/>
        </w:rPr>
        <w:t xml:space="preserve">Sargassum </w:t>
      </w:r>
      <w:r>
        <w:rPr>
          <w:color w:val="000000"/>
        </w:rPr>
        <w:t xml:space="preserve">propagules than on tiles without propagules (Table S1), with a </w:t>
      </w:r>
      <w:r w:rsidR="005A19AE">
        <w:rPr>
          <w:color w:val="000000"/>
        </w:rPr>
        <w:t xml:space="preserve">single species, </w:t>
      </w:r>
      <w:proofErr w:type="spellStart"/>
      <w:r w:rsidR="005A19AE">
        <w:rPr>
          <w:i/>
          <w:color w:val="000000"/>
        </w:rPr>
        <w:t>Ecsenius</w:t>
      </w:r>
      <w:proofErr w:type="spellEnd"/>
      <w:r w:rsidR="005A19AE">
        <w:rPr>
          <w:i/>
          <w:color w:val="000000"/>
        </w:rPr>
        <w:t xml:space="preserve"> </w:t>
      </w:r>
      <w:proofErr w:type="spellStart"/>
      <w:r w:rsidR="005A19AE">
        <w:rPr>
          <w:i/>
          <w:color w:val="000000"/>
        </w:rPr>
        <w:t>stictus</w:t>
      </w:r>
      <w:proofErr w:type="spellEnd"/>
      <w:r w:rsidR="005A19AE">
        <w:rPr>
          <w:i/>
          <w:color w:val="000000"/>
        </w:rPr>
        <w:t xml:space="preserve"> </w:t>
      </w:r>
      <w:r w:rsidR="005A19AE">
        <w:rPr>
          <w:color w:val="000000"/>
        </w:rPr>
        <w:t xml:space="preserve">(f. </w:t>
      </w:r>
      <w:proofErr w:type="spellStart"/>
      <w:r w:rsidR="005A19AE">
        <w:rPr>
          <w:color w:val="000000"/>
        </w:rPr>
        <w:t>Blenniidae</w:t>
      </w:r>
      <w:proofErr w:type="spellEnd"/>
      <w:r w:rsidR="005A19AE">
        <w:rPr>
          <w:color w:val="000000"/>
        </w:rPr>
        <w:t xml:space="preserv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w:t>
      </w:r>
      <w:proofErr w:type="spellStart"/>
      <w:r w:rsidR="005A19AE">
        <w:rPr>
          <w:i/>
          <w:color w:val="000000"/>
        </w:rPr>
        <w:t>stictus</w:t>
      </w:r>
      <w:proofErr w:type="spellEnd"/>
      <w:r w:rsidR="005A19AE">
        <w:rPr>
          <w:i/>
          <w:color w:val="000000"/>
        </w:rPr>
        <w:t xml:space="preserve"> </w:t>
      </w:r>
      <w:r w:rsidR="0010053A">
        <w:rPr>
          <w:color w:val="000000"/>
        </w:rPr>
        <w:t>(1.</w:t>
      </w:r>
      <w:r w:rsidR="006700A0">
        <w:rPr>
          <w:color w:val="000000"/>
        </w:rPr>
        <w:t>7</w:t>
      </w:r>
      <w:r w:rsidR="00DF72F4">
        <w:rPr>
          <w:color w:val="000000"/>
        </w:rPr>
        <w:t>3 [1.37, 2.21</w:t>
      </w:r>
      <w:r w:rsidR="0010053A">
        <w:rPr>
          <w:color w:val="000000"/>
        </w:rPr>
        <w:t xml:space="preserve">] times) </w:t>
      </w:r>
      <w:r w:rsidR="005A19AE">
        <w:rPr>
          <w:color w:val="000000"/>
        </w:rPr>
        <w:t xml:space="preserve">and </w:t>
      </w:r>
      <w:proofErr w:type="spellStart"/>
      <w:r w:rsidR="005A19AE">
        <w:rPr>
          <w:i/>
          <w:color w:val="000000"/>
        </w:rPr>
        <w:t>Pomacentrus</w:t>
      </w:r>
      <w:proofErr w:type="spellEnd"/>
      <w:r w:rsidR="005A19AE">
        <w:rPr>
          <w:i/>
          <w:color w:val="000000"/>
        </w:rPr>
        <w:t xml:space="preserve"> </w:t>
      </w:r>
      <w:r w:rsidR="005A19AE">
        <w:rPr>
          <w:color w:val="000000"/>
        </w:rPr>
        <w:t>spp.</w:t>
      </w:r>
      <w:r w:rsidR="0010053A">
        <w:rPr>
          <w:color w:val="000000"/>
        </w:rPr>
        <w:t xml:space="preserve"> (</w:t>
      </w:r>
      <w:r w:rsidR="006700A0">
        <w:rPr>
          <w:color w:val="000000"/>
        </w:rPr>
        <w:t>2.</w:t>
      </w:r>
      <w:r w:rsidR="00DF72F4">
        <w:rPr>
          <w:color w:val="000000"/>
        </w:rPr>
        <w:t>84 [1.32,5.07</w:t>
      </w:r>
      <w:r w:rsidR="0010053A">
        <w:rPr>
          <w:color w:val="000000"/>
        </w:rPr>
        <w:t>] times)</w:t>
      </w:r>
      <w:r w:rsidR="005A19AE">
        <w:rPr>
          <w:color w:val="000000"/>
        </w:rPr>
        <w:t xml:space="preserve"> took more bites on tiles without </w:t>
      </w:r>
      <w:r w:rsidR="00390DAE">
        <w:rPr>
          <w:i/>
          <w:iCs/>
          <w:color w:val="000000"/>
        </w:rPr>
        <w:t xml:space="preserve">Sargassum </w:t>
      </w:r>
      <w:r w:rsidR="005A19AE">
        <w:rPr>
          <w:color w:val="000000"/>
        </w:rPr>
        <w:t>propagules than tiles with propagules on both the reef crest (</w:t>
      </w:r>
      <w:r w:rsidR="005A19AE">
        <w:rPr>
          <w:i/>
          <w:color w:val="000000"/>
        </w:rPr>
        <w:t xml:space="preserve">E. </w:t>
      </w:r>
      <w:proofErr w:type="spellStart"/>
      <w:r w:rsidR="005A19AE">
        <w:rPr>
          <w:i/>
          <w:color w:val="000000"/>
        </w:rPr>
        <w:t>stictus</w:t>
      </w:r>
      <w:proofErr w:type="spellEnd"/>
      <w:r w:rsidR="005A19AE">
        <w:rPr>
          <w:color w:val="000000"/>
        </w:rPr>
        <w:t>:</w:t>
      </w:r>
      <w:r w:rsidR="005A19AE">
        <w:rPr>
          <w:i/>
          <w:color w:val="000000"/>
        </w:rPr>
        <w:t xml:space="preserve"> </w:t>
      </w:r>
      <w:r w:rsidR="00DF72F4">
        <w:rPr>
          <w:color w:val="000000"/>
        </w:rPr>
        <w:t>34.68</w:t>
      </w:r>
      <w:r w:rsidR="005A19AE">
        <w:rPr>
          <w:color w:val="000000"/>
        </w:rPr>
        <w:t xml:space="preserve"> [</w:t>
      </w:r>
      <w:r w:rsidR="00DF72F4">
        <w:rPr>
          <w:color w:val="000000"/>
        </w:rPr>
        <w:t>0.32, 233.8</w:t>
      </w:r>
      <w:r w:rsidR="005A19AE">
        <w:rPr>
          <w:color w:val="000000"/>
        </w:rPr>
        <w:t xml:space="preserve">] vs. </w:t>
      </w:r>
      <w:r w:rsidR="00DF72F4">
        <w:rPr>
          <w:color w:val="000000"/>
        </w:rPr>
        <w:t>22.08</w:t>
      </w:r>
      <w:r w:rsidR="005A19AE">
        <w:rPr>
          <w:color w:val="000000"/>
        </w:rPr>
        <w:t xml:space="preserve"> [</w:t>
      </w:r>
      <w:r w:rsidR="00DF72F4">
        <w:rPr>
          <w:color w:val="000000"/>
        </w:rPr>
        <w:t>0.10, 140.9</w:t>
      </w:r>
      <w:r w:rsidR="005A19AE">
        <w:rPr>
          <w:color w:val="000000"/>
        </w:rPr>
        <w:t>] bites hr</w:t>
      </w:r>
      <w:r w:rsidR="005A19AE">
        <w:rPr>
          <w:color w:val="000000"/>
          <w:vertAlign w:val="superscript"/>
        </w:rPr>
        <w:t>-1</w:t>
      </w:r>
      <w:r w:rsidR="005A19AE">
        <w:rPr>
          <w:color w:val="000000"/>
        </w:rPr>
        <w:t xml:space="preserve">; </w:t>
      </w:r>
      <w:proofErr w:type="spellStart"/>
      <w:r w:rsidR="005A19AE">
        <w:rPr>
          <w:i/>
          <w:color w:val="000000"/>
        </w:rPr>
        <w:t>Pomacentrus</w:t>
      </w:r>
      <w:proofErr w:type="spellEnd"/>
      <w:r w:rsidR="005A19AE">
        <w:rPr>
          <w:i/>
          <w:color w:val="000000"/>
        </w:rPr>
        <w:t xml:space="preserve"> </w:t>
      </w:r>
      <w:proofErr w:type="spellStart"/>
      <w:r w:rsidR="005A19AE">
        <w:rPr>
          <w:color w:val="000000"/>
        </w:rPr>
        <w:t>spp</w:t>
      </w:r>
      <w:proofErr w:type="spellEnd"/>
      <w:r w:rsidR="005A19AE">
        <w:rPr>
          <w:color w:val="000000"/>
        </w:rPr>
        <w:t xml:space="preserve">: </w:t>
      </w:r>
      <w:r w:rsidR="00DF72F4">
        <w:rPr>
          <w:color w:val="000000"/>
        </w:rPr>
        <w:t>0.10</w:t>
      </w:r>
      <w:r w:rsidR="009E1766">
        <w:rPr>
          <w:color w:val="000000"/>
        </w:rPr>
        <w:t xml:space="preserve"> </w:t>
      </w:r>
      <w:r w:rsidR="005A19AE">
        <w:rPr>
          <w:color w:val="000000"/>
        </w:rPr>
        <w:t>[</w:t>
      </w:r>
      <w:r w:rsidR="00DF72F4">
        <w:rPr>
          <w:color w:val="000000"/>
        </w:rPr>
        <w:t>0.0007, 0.40</w:t>
      </w:r>
      <w:r w:rsidR="005A19AE">
        <w:rPr>
          <w:color w:val="000000"/>
        </w:rPr>
        <w:t xml:space="preserve">] vs </w:t>
      </w:r>
      <w:r w:rsidR="00DF72F4">
        <w:rPr>
          <w:color w:val="000000"/>
        </w:rPr>
        <w:t>0.</w:t>
      </w:r>
      <w:r w:rsidR="006976EE">
        <w:rPr>
          <w:color w:val="000000"/>
        </w:rPr>
        <w:t>04</w:t>
      </w:r>
      <w:r w:rsidR="005A19AE">
        <w:rPr>
          <w:color w:val="000000"/>
        </w:rPr>
        <w:t xml:space="preserve"> [</w:t>
      </w:r>
      <w:r w:rsidR="00DF72F4">
        <w:rPr>
          <w:color w:val="000000"/>
        </w:rPr>
        <w:t>0.00</w:t>
      </w:r>
      <w:r w:rsidR="006976EE">
        <w:rPr>
          <w:color w:val="000000"/>
        </w:rPr>
        <w:t>04, 0.18</w:t>
      </w:r>
      <w:r w:rsidR="005A19AE">
        <w:rPr>
          <w:color w:val="000000"/>
        </w:rPr>
        <w:t>] bites hr</w:t>
      </w:r>
      <w:r w:rsidR="005A19AE">
        <w:rPr>
          <w:color w:val="000000"/>
          <w:vertAlign w:val="superscript"/>
        </w:rPr>
        <w:t>-1</w:t>
      </w:r>
      <w:r w:rsidR="005A19AE">
        <w:rPr>
          <w:color w:val="000000"/>
        </w:rPr>
        <w:t>) and reef flat (</w:t>
      </w:r>
      <w:r w:rsidR="005A19AE">
        <w:rPr>
          <w:i/>
          <w:color w:val="000000"/>
        </w:rPr>
        <w:t xml:space="preserve">E. </w:t>
      </w:r>
      <w:proofErr w:type="spellStart"/>
      <w:r w:rsidR="005A19AE">
        <w:rPr>
          <w:i/>
          <w:color w:val="000000"/>
        </w:rPr>
        <w:t>stictus</w:t>
      </w:r>
      <w:proofErr w:type="spellEnd"/>
      <w:r w:rsidR="005A19AE">
        <w:rPr>
          <w:color w:val="000000"/>
        </w:rPr>
        <w:t>:</w:t>
      </w:r>
      <w:r w:rsidR="005A19AE">
        <w:rPr>
          <w:i/>
          <w:color w:val="000000"/>
        </w:rPr>
        <w:t xml:space="preserve"> </w:t>
      </w:r>
      <w:r w:rsidR="00DF72F4">
        <w:rPr>
          <w:color w:val="000000"/>
        </w:rPr>
        <w:t>1.67</w:t>
      </w:r>
      <w:r w:rsidR="005A19AE">
        <w:rPr>
          <w:color w:val="000000"/>
        </w:rPr>
        <w:t xml:space="preserve"> [</w:t>
      </w:r>
      <w:r w:rsidR="00DF72F4">
        <w:rPr>
          <w:color w:val="000000"/>
        </w:rPr>
        <w:t>0.004, 12.11</w:t>
      </w:r>
      <w:r w:rsidR="005A19AE">
        <w:rPr>
          <w:color w:val="000000"/>
        </w:rPr>
        <w:t xml:space="preserve">] vs </w:t>
      </w:r>
      <w:r w:rsidR="00DF72F4">
        <w:rPr>
          <w:color w:val="000000"/>
        </w:rPr>
        <w:t>0.89</w:t>
      </w:r>
      <w:r w:rsidR="005A19AE">
        <w:rPr>
          <w:color w:val="000000"/>
        </w:rPr>
        <w:t xml:space="preserve"> [</w:t>
      </w:r>
      <w:r w:rsidR="00DF72F4">
        <w:rPr>
          <w:color w:val="000000"/>
        </w:rPr>
        <w:t>0.002, 6.69</w:t>
      </w:r>
      <w:r w:rsidR="005A19AE">
        <w:rPr>
          <w:color w:val="000000"/>
        </w:rPr>
        <w:t>] bites hr</w:t>
      </w:r>
      <w:r w:rsidR="005A19AE">
        <w:rPr>
          <w:color w:val="000000"/>
          <w:vertAlign w:val="superscript"/>
        </w:rPr>
        <w:t>-1</w:t>
      </w:r>
      <w:r w:rsidR="005A19AE">
        <w:rPr>
          <w:color w:val="000000"/>
        </w:rPr>
        <w:t xml:space="preserve">; </w:t>
      </w:r>
      <w:proofErr w:type="spellStart"/>
      <w:r w:rsidR="005A19AE">
        <w:rPr>
          <w:i/>
          <w:color w:val="000000"/>
        </w:rPr>
        <w:t>Pomacentrus</w:t>
      </w:r>
      <w:proofErr w:type="spellEnd"/>
      <w:r w:rsidR="005A19AE">
        <w:rPr>
          <w:i/>
          <w:color w:val="000000"/>
        </w:rPr>
        <w:t xml:space="preserve"> </w:t>
      </w:r>
      <w:r w:rsidR="005A19AE">
        <w:rPr>
          <w:color w:val="000000"/>
        </w:rPr>
        <w:t xml:space="preserve">spp.: </w:t>
      </w:r>
      <w:r w:rsidR="00DF72F4">
        <w:rPr>
          <w:color w:val="000000"/>
        </w:rPr>
        <w:t>0.32</w:t>
      </w:r>
      <w:r w:rsidR="005A19AE">
        <w:rPr>
          <w:color w:val="000000"/>
        </w:rPr>
        <w:t xml:space="preserve"> [</w:t>
      </w:r>
      <w:r w:rsidR="00DF72F4">
        <w:rPr>
          <w:color w:val="000000"/>
        </w:rPr>
        <w:t>0.009, 1.2</w:t>
      </w:r>
      <w:r w:rsidR="005A19AE">
        <w:rPr>
          <w:color w:val="000000"/>
        </w:rPr>
        <w:t xml:space="preserve">] vs </w:t>
      </w:r>
      <w:r w:rsidR="00DF72F4">
        <w:rPr>
          <w:color w:val="000000"/>
        </w:rPr>
        <w:t>0.10</w:t>
      </w:r>
      <w:r w:rsidR="005A19AE">
        <w:rPr>
          <w:color w:val="000000"/>
        </w:rPr>
        <w:t xml:space="preserve"> [</w:t>
      </w:r>
      <w:r w:rsidR="006976EE">
        <w:rPr>
          <w:color w:val="000000"/>
        </w:rPr>
        <w:t>0.001, 0.39</w:t>
      </w:r>
      <w:r w:rsidR="005A19AE">
        <w:rPr>
          <w:color w:val="000000"/>
        </w:rPr>
        <w:t>] bites hr</w:t>
      </w:r>
      <w:r w:rsidR="005A19AE">
        <w:rPr>
          <w:color w:val="000000"/>
          <w:vertAlign w:val="superscript"/>
        </w:rPr>
        <w:t>-1</w:t>
      </w:r>
      <w:r w:rsidR="005A19AE">
        <w:rPr>
          <w:color w:val="000000"/>
        </w:rPr>
        <w:t xml:space="preserve">; Figs. 3a, b). </w:t>
      </w:r>
      <w:commentRangeStart w:id="5"/>
      <w:commentRangeStart w:id="6"/>
      <w:r w:rsidR="00BA0F1C">
        <w:rPr>
          <w:color w:val="000000"/>
        </w:rPr>
        <w:t xml:space="preserve">There was also some evidence </w:t>
      </w:r>
      <w:r w:rsidR="009E1766">
        <w:rPr>
          <w:color w:val="000000"/>
        </w:rPr>
        <w:t>that parrotfishes (</w:t>
      </w:r>
      <w:proofErr w:type="spellStart"/>
      <w:r w:rsidR="009E1766">
        <w:rPr>
          <w:i/>
          <w:iCs/>
          <w:color w:val="000000"/>
        </w:rPr>
        <w:t>Scarus</w:t>
      </w:r>
      <w:proofErr w:type="spellEnd"/>
      <w:r w:rsidR="009E1766">
        <w:rPr>
          <w:i/>
          <w:iCs/>
          <w:color w:val="000000"/>
        </w:rPr>
        <w:t xml:space="preserve"> </w:t>
      </w:r>
      <w:proofErr w:type="spellStart"/>
      <w:r w:rsidR="009E1766">
        <w:rPr>
          <w:color w:val="000000"/>
        </w:rPr>
        <w:t>spp</w:t>
      </w:r>
      <w:proofErr w:type="spellEnd"/>
      <w:r w:rsidR="009E1766">
        <w:rPr>
          <w:color w:val="000000"/>
        </w:rPr>
        <w:t xml:space="preserve">) took more bites on tiles without </w:t>
      </w:r>
      <w:r w:rsidR="009E1766">
        <w:rPr>
          <w:i/>
          <w:iCs/>
          <w:color w:val="000000"/>
        </w:rPr>
        <w:t xml:space="preserve">Sargassum </w:t>
      </w:r>
      <w:r w:rsidR="009E1766">
        <w:rPr>
          <w:color w:val="000000"/>
        </w:rPr>
        <w:t>propagules than those with propagules (</w:t>
      </w:r>
      <w:del w:id="7" w:author="Samuel Matthews" w:date="2021-07-24T12:14:00Z">
        <w:r w:rsidR="009E1766" w:rsidDel="004F7CBF">
          <w:rPr>
            <w:color w:val="000000"/>
          </w:rPr>
          <w:delText>Fig</w:delText>
        </w:r>
      </w:del>
      <w:ins w:id="8" w:author="Samuel Matthews" w:date="2021-07-24T12:14:00Z">
        <w:r w:rsidR="004F7CBF">
          <w:rPr>
            <w:color w:val="000000"/>
          </w:rPr>
          <w:t>Table</w:t>
        </w:r>
      </w:ins>
      <w:r w:rsidR="009E1766">
        <w:rPr>
          <w:color w:val="000000"/>
        </w:rPr>
        <w:t>. S</w:t>
      </w:r>
      <w:ins w:id="9" w:author="Samuel Matthews" w:date="2021-07-24T12:14:00Z">
        <w:r w:rsidR="004F7CBF">
          <w:rPr>
            <w:color w:val="000000"/>
          </w:rPr>
          <w:t>1</w:t>
        </w:r>
      </w:ins>
      <w:del w:id="10" w:author="Samuel Matthews" w:date="2021-07-24T12:14:00Z">
        <w:r w:rsidR="009E1766" w:rsidDel="004F7CBF">
          <w:rPr>
            <w:color w:val="000000"/>
          </w:rPr>
          <w:delText>2</w:delText>
        </w:r>
      </w:del>
      <w:r w:rsidR="009E1766">
        <w:rPr>
          <w:color w:val="000000"/>
        </w:rPr>
        <w:t xml:space="preserve">), although </w:t>
      </w:r>
      <w:r w:rsidR="009E1766">
        <w:rPr>
          <w:color w:val="000000"/>
        </w:rPr>
        <w:lastRenderedPageBreak/>
        <w:t xml:space="preserve">their recorded bites on the tiles were </w:t>
      </w:r>
      <w:ins w:id="11" w:author="Samuel Matthews" w:date="2021-07-24T12:14:00Z">
        <w:r w:rsidR="004F7CBF">
          <w:rPr>
            <w:color w:val="000000"/>
          </w:rPr>
          <w:t xml:space="preserve">too </w:t>
        </w:r>
      </w:ins>
      <w:r w:rsidR="009E1766">
        <w:rPr>
          <w:color w:val="000000"/>
        </w:rPr>
        <w:t>low and variable</w:t>
      </w:r>
      <w:ins w:id="12" w:author="Samuel Matthews" w:date="2021-07-24T12:14:00Z">
        <w:r w:rsidR="004F7CBF">
          <w:rPr>
            <w:color w:val="000000"/>
          </w:rPr>
          <w:t xml:space="preserve"> to fit </w:t>
        </w:r>
      </w:ins>
      <w:ins w:id="13" w:author="Samuel Matthews" w:date="2021-07-24T12:15:00Z">
        <w:r w:rsidR="004F7CBF">
          <w:rPr>
            <w:color w:val="000000"/>
          </w:rPr>
          <w:t xml:space="preserve">a </w:t>
        </w:r>
      </w:ins>
      <w:ins w:id="14" w:author="Samuel Matthews" w:date="2021-07-24T12:14:00Z">
        <w:r w:rsidR="004F7CBF">
          <w:rPr>
            <w:color w:val="000000"/>
          </w:rPr>
          <w:t>model</w:t>
        </w:r>
      </w:ins>
      <w:ins w:id="15" w:author="Samuel Matthews" w:date="2021-07-24T12:15:00Z">
        <w:r w:rsidR="004F7CBF">
          <w:rPr>
            <w:color w:val="000000"/>
          </w:rPr>
          <w:t xml:space="preserve"> to</w:t>
        </w:r>
      </w:ins>
      <w:r w:rsidR="009E1766">
        <w:rPr>
          <w:color w:val="000000"/>
        </w:rPr>
        <w:t>.</w:t>
      </w:r>
      <w:commentRangeEnd w:id="5"/>
      <w:r w:rsidR="009E1766">
        <w:rPr>
          <w:rStyle w:val="CommentReference"/>
        </w:rPr>
        <w:commentReference w:id="5"/>
      </w:r>
      <w:commentRangeEnd w:id="6"/>
      <w:r w:rsidR="004F7CBF">
        <w:rPr>
          <w:rStyle w:val="CommentReference"/>
        </w:rPr>
        <w:commentReference w:id="6"/>
      </w:r>
      <w:r w:rsidR="009E1766">
        <w:rPr>
          <w:color w:val="000000"/>
        </w:rPr>
        <w:t xml:space="preserve"> </w:t>
      </w:r>
      <w:r w:rsidR="005A19AE">
        <w:rPr>
          <w:color w:val="000000"/>
        </w:rPr>
        <w:t xml:space="preserve">There was no evidence of a difference in bite rate </w:t>
      </w:r>
      <w:r w:rsidR="004A4F31">
        <w:rPr>
          <w:color w:val="000000"/>
        </w:rPr>
        <w:t xml:space="preserve">due to the presence of </w:t>
      </w:r>
      <w:proofErr w:type="spellStart"/>
      <w:r w:rsidR="004A4F31">
        <w:rPr>
          <w:i/>
          <w:iCs/>
          <w:color w:val="000000"/>
        </w:rPr>
        <w:t>Sargassum</w:t>
      </w:r>
      <w:proofErr w:type="spellEnd"/>
      <w:r w:rsidR="004A4F31">
        <w:rPr>
          <w:i/>
          <w:iCs/>
          <w:color w:val="000000"/>
        </w:rPr>
        <w:t xml:space="preserve"> </w:t>
      </w:r>
      <w:r w:rsidR="004A4F31">
        <w:rPr>
          <w:color w:val="000000"/>
        </w:rPr>
        <w:t xml:space="preserve">propagules </w:t>
      </w:r>
      <w:r w:rsidR="005A19AE">
        <w:rPr>
          <w:color w:val="000000"/>
        </w:rPr>
        <w:t xml:space="preserve">for </w:t>
      </w:r>
      <w:proofErr w:type="spellStart"/>
      <w:r w:rsidR="005A19AE">
        <w:rPr>
          <w:i/>
          <w:color w:val="000000"/>
        </w:rPr>
        <w:t>Ctenochaetus</w:t>
      </w:r>
      <w:proofErr w:type="spellEnd"/>
      <w:r w:rsidR="005A19AE">
        <w:rPr>
          <w:i/>
          <w:color w:val="000000"/>
        </w:rPr>
        <w:t xml:space="preserve"> </w:t>
      </w:r>
      <w:proofErr w:type="spellStart"/>
      <w:r w:rsidR="005A19AE">
        <w:rPr>
          <w:i/>
          <w:color w:val="000000"/>
        </w:rPr>
        <w:t>striatus</w:t>
      </w:r>
      <w:proofErr w:type="spellEnd"/>
      <w:r w:rsidR="005A19AE">
        <w:rPr>
          <w:color w:val="000000"/>
        </w:rPr>
        <w:t xml:space="preserve"> (without propagules: </w:t>
      </w:r>
      <w:r w:rsidR="006976EE">
        <w:rPr>
          <w:color w:val="000000"/>
        </w:rPr>
        <w:t>0.16</w:t>
      </w:r>
      <w:r w:rsidR="009E1766">
        <w:rPr>
          <w:color w:val="000000"/>
        </w:rPr>
        <w:t xml:space="preserve"> </w:t>
      </w:r>
      <w:r w:rsidR="005A19AE">
        <w:rPr>
          <w:color w:val="000000"/>
        </w:rPr>
        <w:t>[</w:t>
      </w:r>
      <w:r w:rsidR="006976EE">
        <w:rPr>
          <w:color w:val="000000"/>
        </w:rPr>
        <w:t>0.000006, 1.45</w:t>
      </w:r>
      <w:r w:rsidR="005A19AE">
        <w:rPr>
          <w:color w:val="000000"/>
        </w:rPr>
        <w:t xml:space="preserve">], with propagules: </w:t>
      </w:r>
      <w:r w:rsidR="006976EE">
        <w:rPr>
          <w:color w:val="000000"/>
        </w:rPr>
        <w:t>0.15</w:t>
      </w:r>
      <w:r w:rsidR="005A19AE">
        <w:rPr>
          <w:color w:val="000000"/>
        </w:rPr>
        <w:t xml:space="preserve"> [</w:t>
      </w:r>
      <w:r w:rsidR="006976EE">
        <w:rPr>
          <w:color w:val="000000"/>
        </w:rPr>
        <w:t>0.000005, 1.41</w:t>
      </w:r>
      <w:r w:rsidR="005A19AE">
        <w:rPr>
          <w:color w:val="000000"/>
        </w:rPr>
        <w:t>] bites hr</w:t>
      </w:r>
      <w:r w:rsidR="005A19AE">
        <w:rPr>
          <w:color w:val="000000"/>
          <w:vertAlign w:val="superscript"/>
        </w:rPr>
        <w:t>-1</w:t>
      </w:r>
      <w:r w:rsidR="005A19AE">
        <w:rPr>
          <w:color w:val="000000"/>
        </w:rPr>
        <w:t xml:space="preserve">,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779D4FBB" w:rsidR="00123ABE" w:rsidRDefault="005A19AE">
      <w:pPr>
        <w:spacing w:line="480" w:lineRule="auto"/>
      </w:pPr>
      <w:r>
        <w:t xml:space="preserve">The abundance and diversity of fishes was higher on the reef crest than the reef flat; 434 individuals from 48 species were recorded on the reef crest and only 80 individuals of 22 species were recorded on the reef flat </w:t>
      </w:r>
      <w:r w:rsidR="007D1255">
        <w:t>(Fig</w:t>
      </w:r>
      <w:r w:rsidR="00BA0F1C">
        <w:t>.</w:t>
      </w:r>
      <w:r w:rsidR="007D1255">
        <w:t xml:space="preserve"> 4)</w:t>
      </w:r>
      <w:r>
        <w:t xml:space="preserve">. These patterns were largely due to the difference in </w:t>
      </w:r>
      <w:proofErr w:type="spellStart"/>
      <w:r>
        <w:t>scarines</w:t>
      </w:r>
      <w:proofErr w:type="spellEnd"/>
      <w:r>
        <w:t xml:space="preserve">, </w:t>
      </w:r>
      <w:proofErr w:type="spellStart"/>
      <w:r>
        <w:t>siganids</w:t>
      </w:r>
      <w:proofErr w:type="spellEnd"/>
      <w:r>
        <w:t xml:space="preserve"> and </w:t>
      </w:r>
      <w:proofErr w:type="spellStart"/>
      <w:r>
        <w:t>acanthurids</w:t>
      </w:r>
      <w:proofErr w:type="spellEnd"/>
      <w:r>
        <w:t xml:space="preserve"> between habitats</w:t>
      </w:r>
      <w:r w:rsidR="00BA0F1C">
        <w:t xml:space="preserve">. </w:t>
      </w:r>
      <w:r>
        <w:t xml:space="preserve"> The abundance of </w:t>
      </w:r>
      <w:proofErr w:type="spellStart"/>
      <w:r>
        <w:rPr>
          <w:i/>
        </w:rPr>
        <w:t>Ecsenius</w:t>
      </w:r>
      <w:proofErr w:type="spellEnd"/>
      <w:r>
        <w:t xml:space="preserve"> </w:t>
      </w:r>
      <w:proofErr w:type="spellStart"/>
      <w:r>
        <w:t>spp</w:t>
      </w:r>
      <w:proofErr w:type="spellEnd"/>
      <w:r>
        <w:t xml:space="preserve"> (f. </w:t>
      </w:r>
      <w:proofErr w:type="spellStart"/>
      <w:r>
        <w:t>Blenniidae</w:t>
      </w:r>
      <w:proofErr w:type="spellEnd"/>
      <w:r>
        <w:t>)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w:t>
      </w:r>
      <w:r w:rsidR="00BA0F1C">
        <w:t>Fig. 4</w:t>
      </w:r>
      <w:r>
        <w:t xml:space="preserve">). Abundances of pomacentrids was comparable, with 9.5 ± 2.0 on the reef crest and 10.5 ± 4.29 on the reef flat. There was an average of 6 ± 1.6 </w:t>
      </w:r>
      <w:proofErr w:type="spellStart"/>
      <w:r>
        <w:rPr>
          <w:i/>
        </w:rPr>
        <w:t>Ctenochaetus</w:t>
      </w:r>
      <w:proofErr w:type="spellEnd"/>
      <w:r>
        <w:rPr>
          <w:i/>
        </w:rPr>
        <w:t xml:space="preserve"> </w:t>
      </w:r>
      <w:proofErr w:type="spellStart"/>
      <w:r>
        <w:rPr>
          <w:i/>
        </w:rPr>
        <w:t>striatus</w:t>
      </w:r>
      <w:proofErr w:type="spellEnd"/>
      <w:r>
        <w:rPr>
          <w:i/>
        </w:rPr>
        <w:t xml:space="preserve">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16" w:name="_2et92p0" w:colFirst="0" w:colLast="0"/>
      <w:bookmarkEnd w:id="16"/>
      <w:r>
        <w:t>Discussion</w:t>
      </w:r>
    </w:p>
    <w:p w14:paraId="435051A6" w14:textId="462BD827" w:rsidR="00123ABE" w:rsidRDefault="005A19AE">
      <w:pPr>
        <w:pBdr>
          <w:top w:val="nil"/>
          <w:left w:val="nil"/>
          <w:bottom w:val="nil"/>
          <w:right w:val="nil"/>
          <w:between w:val="nil"/>
        </w:pBdr>
        <w:spacing w:line="480" w:lineRule="auto"/>
        <w:rPr>
          <w:color w:val="000000"/>
        </w:rPr>
      </w:pPr>
      <w:r>
        <w:rPr>
          <w:color w:val="000000"/>
        </w:rPr>
        <w:t>Incidental grazing is often assumed, either implicitly or explicitly, to be a major source of mortality for the seedlings of woody plants and propagules of fleshy macroalgae (</w:t>
      </w:r>
      <w:r w:rsidR="004A4F31">
        <w:rPr>
          <w:color w:val="000000"/>
        </w:rPr>
        <w:t xml:space="preserve">e.g., </w:t>
      </w:r>
      <w:r>
        <w:rPr>
          <w:color w:val="000000"/>
        </w:rPr>
        <w:t xml:space="preserve">McNaughton, 1984; </w:t>
      </w:r>
      <w:proofErr w:type="spellStart"/>
      <w:r w:rsidR="004A4F31">
        <w:rPr>
          <w:color w:val="000000"/>
        </w:rPr>
        <w:t>Olff</w:t>
      </w:r>
      <w:proofErr w:type="spellEnd"/>
      <w:r w:rsidR="004A4F31">
        <w:rPr>
          <w:color w:val="000000"/>
        </w:rPr>
        <w:t xml:space="preserve"> </w:t>
      </w:r>
      <w:r w:rsidR="004A4F31">
        <w:rPr>
          <w:i/>
          <w:iCs/>
          <w:color w:val="000000"/>
        </w:rPr>
        <w:t xml:space="preserve">et al. </w:t>
      </w:r>
      <w:r w:rsidR="004A4F31">
        <w:rPr>
          <w:color w:val="000000"/>
        </w:rPr>
        <w:t xml:space="preserve">1999; </w:t>
      </w:r>
      <w:proofErr w:type="spellStart"/>
      <w:r>
        <w:rPr>
          <w:color w:val="000000"/>
        </w:rPr>
        <w:t>Mumby</w:t>
      </w:r>
      <w:proofErr w:type="spellEnd"/>
      <w:r>
        <w:rPr>
          <w:color w:val="000000"/>
        </w:rPr>
        <w:t xml:space="preserve">, 2006), but has rarely been tested. </w:t>
      </w:r>
      <w:r w:rsidR="004A4F31">
        <w:rPr>
          <w:color w:val="000000"/>
        </w:rPr>
        <w:t xml:space="preserve">Our results </w:t>
      </w:r>
      <w:r w:rsidR="00876D3A">
        <w:rPr>
          <w:color w:val="000000"/>
        </w:rPr>
        <w:t xml:space="preserve">show </w:t>
      </w:r>
      <w:r w:rsidR="009E1766">
        <w:rPr>
          <w:color w:val="000000"/>
        </w:rPr>
        <w:t>a ~</w:t>
      </w:r>
      <w:r w:rsidR="00876D3A">
        <w:rPr>
          <w:color w:val="000000"/>
        </w:rPr>
        <w:t xml:space="preserve">40 </w:t>
      </w:r>
      <w:r>
        <w:rPr>
          <w:color w:val="000000"/>
        </w:rPr>
        <w:t xml:space="preserve">% reduction in the survival of </w:t>
      </w:r>
      <w:r>
        <w:rPr>
          <w:i/>
          <w:color w:val="000000"/>
        </w:rPr>
        <w:t xml:space="preserve">Sargassum </w:t>
      </w:r>
      <w:r>
        <w:rPr>
          <w:color w:val="000000"/>
        </w:rPr>
        <w:t>propagules within turf algal assemblages exposed to herbivores compared to those maintained within exclusion cages</w:t>
      </w:r>
      <w:r w:rsidR="00876D3A">
        <w:rPr>
          <w:color w:val="000000"/>
        </w:rPr>
        <w:t xml:space="preserve"> (pooled across habitats and sites), supporting the role of grazing as a source of mortality of </w:t>
      </w:r>
      <w:r w:rsidR="00876D3A">
        <w:rPr>
          <w:i/>
          <w:iCs/>
          <w:color w:val="000000"/>
        </w:rPr>
        <w:t xml:space="preserve">Sargassum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r w:rsidR="009D5C2F">
        <w:rPr>
          <w:i/>
          <w:iCs/>
          <w:color w:val="000000"/>
        </w:rPr>
        <w:t xml:space="preserve">Sargassum </w:t>
      </w:r>
      <w:r w:rsidR="009D5C2F">
        <w:rPr>
          <w:color w:val="000000"/>
        </w:rPr>
        <w:t xml:space="preserve">propagules within algal turf assemblages reduced </w:t>
      </w:r>
      <w:r w:rsidR="009D5C2F">
        <w:t xml:space="preserve">feeding rates of grazing fishes </w:t>
      </w:r>
      <w:r w:rsidR="009D5C2F">
        <w:lastRenderedPageBreak/>
        <w:t>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r>
        <w:rPr>
          <w:i/>
          <w:color w:val="000000"/>
        </w:rPr>
        <w:t xml:space="preserve">Sargassum </w:t>
      </w:r>
      <w:r>
        <w:rPr>
          <w:color w:val="000000"/>
        </w:rPr>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w:t>
      </w:r>
      <w:proofErr w:type="spellStart"/>
      <w:r>
        <w:rPr>
          <w:color w:val="000000"/>
        </w:rPr>
        <w:t>Mumby</w:t>
      </w:r>
      <w:proofErr w:type="spellEnd"/>
      <w:r>
        <w:rPr>
          <w:color w:val="000000"/>
        </w:rPr>
        <w:t xml:space="preserve">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r>
        <w:rPr>
          <w:i/>
          <w:color w:val="000000"/>
        </w:rPr>
        <w:t>Sargassum</w:t>
      </w:r>
      <w:r>
        <w:rPr>
          <w:color w:val="000000"/>
        </w:rPr>
        <w:t>, and potentially other macroalga</w:t>
      </w:r>
      <w:r w:rsidR="009D5C2F">
        <w:rPr>
          <w:color w:val="000000"/>
        </w:rPr>
        <w:t>l taxa</w:t>
      </w:r>
      <w:r>
        <w:rPr>
          <w:color w:val="000000"/>
        </w:rPr>
        <w:t xml:space="preserve">. </w:t>
      </w:r>
    </w:p>
    <w:p w14:paraId="7B5933E1" w14:textId="1B101FF8"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w:t>
      </w:r>
      <w:proofErr w:type="spellStart"/>
      <w:r w:rsidR="005A19AE">
        <w:t>Choat</w:t>
      </w:r>
      <w:proofErr w:type="spellEnd"/>
      <w:r w:rsidR="005A19AE">
        <w:t xml:space="preserve">, 1982; McNaughton, 1984; </w:t>
      </w:r>
      <w:proofErr w:type="spellStart"/>
      <w:r w:rsidR="005A19AE">
        <w:t>Mumby</w:t>
      </w:r>
      <w:proofErr w:type="spellEnd"/>
      <w:r w:rsidR="005A19AE">
        <w:t xml:space="preserve">, 2006). However, our results provide evidence that grazing </w:t>
      </w:r>
      <w:r>
        <w:t xml:space="preserve">coral reefs </w:t>
      </w:r>
      <w:r w:rsidR="005A19AE">
        <w:t xml:space="preserve">fishes are able to detect small </w:t>
      </w:r>
      <w:r>
        <w:t xml:space="preserve">macroalgal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 xml:space="preserve">Hay and </w:t>
      </w:r>
      <w:proofErr w:type="spellStart"/>
      <w:r w:rsidR="005A19AE">
        <w:t>Fenical</w:t>
      </w:r>
      <w:proofErr w:type="spellEnd"/>
      <w:r w:rsidR="005A19AE">
        <w:t>, 1988; Hanley et al., 2007; Clements et al., 2009; Rasher et al., 2013</w:t>
      </w:r>
      <w:r w:rsidR="00FC4D02">
        <w:t xml:space="preserve">), </w:t>
      </w:r>
      <w:r w:rsidR="0097507F">
        <w:t xml:space="preserve">which </w:t>
      </w:r>
      <w:r w:rsidR="00FC4D02">
        <w:t xml:space="preserve">may explain the apparent avoidance of </w:t>
      </w:r>
      <w:r w:rsidR="00FC4D02">
        <w:rPr>
          <w:i/>
        </w:rPr>
        <w:t xml:space="preserve">Sargassum </w:t>
      </w:r>
      <w:r w:rsidR="00FC4D02">
        <w:t>propagules by grazing fishes in the current study</w:t>
      </w:r>
      <w:r w:rsidR="005A19AE">
        <w:t xml:space="preserve">. However, unlike mature thalli, </w:t>
      </w:r>
      <w:r w:rsidR="005A19AE">
        <w:rPr>
          <w:i/>
        </w:rPr>
        <w:t xml:space="preserve">Sargassum </w:t>
      </w:r>
      <w:r w:rsidR="005A19AE">
        <w:t xml:space="preserve">propagules do not have a tough morphology, and propagules (&lt;1 cm in height) of the </w:t>
      </w:r>
      <w:bookmarkStart w:id="17" w:name="_GoBack"/>
      <w:r w:rsidR="005A19AE">
        <w:t xml:space="preserve">tropical congener </w:t>
      </w:r>
      <w:proofErr w:type="spellStart"/>
      <w:r w:rsidR="005A19AE">
        <w:rPr>
          <w:i/>
        </w:rPr>
        <w:t>Sargassum</w:t>
      </w:r>
      <w:proofErr w:type="spellEnd"/>
      <w:r w:rsidR="005A19AE">
        <w:rPr>
          <w:i/>
        </w:rPr>
        <w:t xml:space="preserve"> </w:t>
      </w:r>
      <w:proofErr w:type="spellStart"/>
      <w:r w:rsidR="005A19AE">
        <w:rPr>
          <w:i/>
        </w:rPr>
        <w:t>mangarevense</w:t>
      </w:r>
      <w:proofErr w:type="spellEnd"/>
      <w:r w:rsidR="005A19AE">
        <w:t xml:space="preserve"> produce 75 % fewer phenolic compounds than adults (</w:t>
      </w:r>
      <w:proofErr w:type="spellStart"/>
      <w:r w:rsidR="005A19AE">
        <w:t>Stiger</w:t>
      </w:r>
      <w:proofErr w:type="spellEnd"/>
      <w:r w:rsidR="005A19AE">
        <w:t xml:space="preserve"> et al., 2004). </w:t>
      </w:r>
      <w:r w:rsidR="00FC4D02">
        <w:t>Irrespective of the mechanism</w:t>
      </w:r>
      <w:r w:rsidR="005A19AE">
        <w:t xml:space="preserve">, the difference in grazing rates on areas with and without propagules could lead to a mosaic of short, productive turfs and </w:t>
      </w:r>
      <w:bookmarkEnd w:id="17"/>
      <w:r w:rsidR="00FC4D02">
        <w:t xml:space="preserve">larger, </w:t>
      </w:r>
      <w:r w:rsidR="005A19AE">
        <w:t xml:space="preserve">less productive macroalgal stands on coral reefs, as has been reported in terrestrial savannahs (McNaughton, 1984; McNaughton et al., 1997; Augustine and McNaughton, 1998), and may provide a mechanism </w:t>
      </w:r>
      <w:r w:rsidR="0097507F">
        <w:t xml:space="preserve">that allows </w:t>
      </w:r>
      <w:r w:rsidR="005A19AE">
        <w:t xml:space="preserve">for the expansion of macroalgal beds. </w:t>
      </w:r>
      <w:r w:rsidR="005A19AE">
        <w:rPr>
          <w:i/>
        </w:rPr>
        <w:t>Sargassum</w:t>
      </w:r>
      <w:r w:rsidR="005A19AE">
        <w:t xml:space="preserve"> propagules predominantly settle within </w:t>
      </w:r>
      <w:r w:rsidR="009E1766">
        <w:t>close proximity (&lt; 1m)</w:t>
      </w:r>
      <w:r w:rsidR="005A19AE">
        <w:t xml:space="preserve"> of the parent</w:t>
      </w:r>
      <w:r w:rsidR="00FC4D02">
        <w:t xml:space="preserve"> alga</w:t>
      </w:r>
      <w:r w:rsidR="005A19AE">
        <w:t xml:space="preserve"> (Kendrick and Walker, </w:t>
      </w:r>
      <w:r w:rsidR="005A19AE">
        <w:lastRenderedPageBreak/>
        <w:t>1991, 1995) and any reduction in grazing due to the high density of propagules may promote the maintenance and expansion of</w:t>
      </w:r>
      <w:r w:rsidR="005A19AE">
        <w:rPr>
          <w:i/>
        </w:rPr>
        <w:t xml:space="preserve"> Sargassum </w:t>
      </w:r>
      <w:r w:rsidR="005A19AE">
        <w:t xml:space="preserve">on coral reefs. This adds to a growing number of studies that have identified </w:t>
      </w:r>
      <w:r w:rsidR="009E1766">
        <w:t xml:space="preserve"> a range of </w:t>
      </w:r>
      <w:r w:rsidR="005A19AE">
        <w:t xml:space="preserve">positive feedbacks reinforcing </w:t>
      </w:r>
      <w:r w:rsidR="005A19AE">
        <w:rPr>
          <w:i/>
        </w:rPr>
        <w:t>Sargassum</w:t>
      </w:r>
      <w:r w:rsidR="005A19AE">
        <w:t>-dominance on coral reefs (</w:t>
      </w:r>
      <w:proofErr w:type="spellStart"/>
      <w:r w:rsidR="005A19AE">
        <w:t>Nugues</w:t>
      </w:r>
      <w:proofErr w:type="spellEnd"/>
      <w:r w:rsidR="005A19AE">
        <w:t xml:space="preserve"> et al., 2004; Hughes et al., 2007; Hoey and Bellwood, 2011; Webster et al., 2015; </w:t>
      </w:r>
      <w:r w:rsidR="00FC4D02">
        <w:t xml:space="preserve">Dell et al. 2016; </w:t>
      </w:r>
      <w:r w:rsidR="005A19AE">
        <w:t xml:space="preserve">Clements et al., 2018). </w:t>
      </w:r>
    </w:p>
    <w:p w14:paraId="28283221" w14:textId="7C03A27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macroalgal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Cryptobenthic fishes likely have a high capacity for consumption of </w:t>
      </w:r>
      <w:r w:rsidR="00FC4D02">
        <w:rPr>
          <w:color w:val="000000"/>
        </w:rPr>
        <w:t xml:space="preserve">algal turfs and associated </w:t>
      </w:r>
      <w:r>
        <w:rPr>
          <w:color w:val="000000"/>
        </w:rPr>
        <w:t>components due to their high abundance, high metabolism and fast growth rates (</w:t>
      </w:r>
      <w:proofErr w:type="spellStart"/>
      <w:r>
        <w:rPr>
          <w:color w:val="000000"/>
        </w:rPr>
        <w:t>Depczynski</w:t>
      </w:r>
      <w:proofErr w:type="spellEnd"/>
      <w:r>
        <w:rPr>
          <w:color w:val="000000"/>
        </w:rPr>
        <w:t xml:space="preserve"> and Bellwood, 2003; </w:t>
      </w:r>
      <w:proofErr w:type="spellStart"/>
      <w:r>
        <w:rPr>
          <w:color w:val="000000"/>
        </w:rPr>
        <w:t>Brandl</w:t>
      </w:r>
      <w:proofErr w:type="spellEnd"/>
      <w:r>
        <w:rPr>
          <w:color w:val="000000"/>
        </w:rPr>
        <w:t xml:space="preserve"> et al., 2018; </w:t>
      </w:r>
      <w:proofErr w:type="spellStart"/>
      <w:r>
        <w:rPr>
          <w:color w:val="000000"/>
        </w:rPr>
        <w:t>Brandl</w:t>
      </w:r>
      <w:proofErr w:type="spellEnd"/>
      <w:r>
        <w:rPr>
          <w:color w:val="000000"/>
        </w:rPr>
        <w:t xml:space="preserve"> et al., 2019). 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sidR="00640326">
        <w:rPr>
          <w:color w:val="000000"/>
        </w:rPr>
        <w:t xml:space="preserve"> (</w:t>
      </w:r>
      <w:proofErr w:type="spellStart"/>
      <w:r w:rsidR="00640326">
        <w:rPr>
          <w:color w:val="000000"/>
        </w:rPr>
        <w:t>Brandl</w:t>
      </w:r>
      <w:proofErr w:type="spellEnd"/>
      <w:r w:rsidR="00640326">
        <w:rPr>
          <w:color w:val="000000"/>
        </w:rPr>
        <w:t xml:space="preserve"> et al., 2019)</w:t>
      </w:r>
      <w:r>
        <w:rPr>
          <w:color w:val="000000"/>
        </w:rPr>
        <w:t xml:space="preserve">, </w:t>
      </w:r>
      <w:r w:rsidR="00640326">
        <w:rPr>
          <w:color w:val="000000"/>
        </w:rPr>
        <w:t xml:space="preserve">with the authors suggesting </w:t>
      </w:r>
      <w:r>
        <w:rPr>
          <w:color w:val="000000"/>
        </w:rPr>
        <w:t xml:space="preserve">cryptobenthic fishes </w:t>
      </w:r>
      <w:r w:rsidR="002F082E">
        <w:rPr>
          <w:color w:val="000000"/>
        </w:rPr>
        <w:t xml:space="preserve">are </w:t>
      </w:r>
      <w:r>
        <w:rPr>
          <w:color w:val="000000"/>
        </w:rPr>
        <w:t xml:space="preserve">a cornerstone of coral reef trophodynamics. Our results suggest they may also play an important role in the </w:t>
      </w:r>
      <w:r w:rsidR="000456BD">
        <w:rPr>
          <w:color w:val="000000"/>
        </w:rPr>
        <w:t xml:space="preserve">grazing and </w:t>
      </w:r>
      <w:r>
        <w:rPr>
          <w:color w:val="000000"/>
        </w:rPr>
        <w:t>removal of macroalgal propagules.</w:t>
      </w:r>
    </w:p>
    <w:p w14:paraId="5DB555E2" w14:textId="4373079A" w:rsidR="00EB2D48" w:rsidRDefault="005A19AE" w:rsidP="00EB2D48">
      <w:pPr>
        <w:pBdr>
          <w:top w:val="nil"/>
          <w:left w:val="nil"/>
          <w:bottom w:val="nil"/>
          <w:right w:val="nil"/>
          <w:between w:val="nil"/>
        </w:pBdr>
        <w:spacing w:line="480" w:lineRule="auto"/>
        <w:ind w:firstLine="720"/>
        <w:rPr>
          <w:color w:val="000000"/>
        </w:rPr>
      </w:pPr>
      <w:r>
        <w:rPr>
          <w:color w:val="000000"/>
        </w:rPr>
        <w:t xml:space="preserve">We found a significant decrease in the density of </w:t>
      </w:r>
      <w:r w:rsidR="002F082E">
        <w:rPr>
          <w:i/>
          <w:iCs/>
          <w:color w:val="000000"/>
        </w:rPr>
        <w:t xml:space="preserve">Sargassum </w:t>
      </w:r>
      <w:r>
        <w:rPr>
          <w:color w:val="000000"/>
        </w:rPr>
        <w:t xml:space="preserve">propagules on tiles exposed to herbivores, yet </w:t>
      </w:r>
      <w:r w:rsidR="002F082E">
        <w:rPr>
          <w:color w:val="000000"/>
        </w:rPr>
        <w:t xml:space="preserve">how this grazing-related mortality of small propagules translates to populations of adult </w:t>
      </w:r>
      <w:r w:rsidR="002F082E">
        <w:rPr>
          <w:i/>
          <w:iCs/>
          <w:color w:val="000000"/>
        </w:rPr>
        <w:t xml:space="preserve">Sargassum </w:t>
      </w:r>
      <w:r w:rsidR="002F082E">
        <w:rPr>
          <w:color w:val="000000"/>
        </w:rPr>
        <w:t>is largely unknown</w:t>
      </w:r>
      <w:r>
        <w:rPr>
          <w:color w:val="000000"/>
        </w:rPr>
        <w:t xml:space="preserve">.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xml:space="preserve">; Loffler, </w:t>
      </w:r>
      <w:proofErr w:type="spellStart"/>
      <w:r>
        <w:rPr>
          <w:color w:val="000000"/>
        </w:rPr>
        <w:t>unpub</w:t>
      </w:r>
      <w:proofErr w:type="spellEnd"/>
      <w:r>
        <w:rPr>
          <w:color w:val="000000"/>
        </w:rPr>
        <w:t>. data) with the mortality rates from this study (reef crest:  55%.6 days</w:t>
      </w:r>
      <w:r>
        <w:rPr>
          <w:color w:val="000000"/>
          <w:vertAlign w:val="superscript"/>
        </w:rPr>
        <w:t>-1</w:t>
      </w:r>
      <w:r>
        <w:rPr>
          <w:color w:val="000000"/>
        </w:rPr>
        <w:t>; reef flat</w:t>
      </w:r>
      <w:r w:rsidR="00640326">
        <w:rPr>
          <w:color w:val="000000"/>
        </w:rPr>
        <w:t>:</w:t>
      </w:r>
      <w:r>
        <w:rPr>
          <w:color w:val="000000"/>
        </w:rPr>
        <w:t xml:space="preserve"> 31%.6 days</w:t>
      </w:r>
      <w:r>
        <w:rPr>
          <w:color w:val="000000"/>
          <w:vertAlign w:val="superscript"/>
        </w:rPr>
        <w:t>-1</w:t>
      </w:r>
      <w:r>
        <w:rPr>
          <w:color w:val="000000"/>
        </w:rPr>
        <w:t>) suggest that only 0.37 % of propagules on the reef crest and 7.5 % on the reef flat would survive to reach 1</w:t>
      </w:r>
      <w:r w:rsidR="002F082E">
        <w:rPr>
          <w:color w:val="000000"/>
        </w:rPr>
        <w:t>0 m</w:t>
      </w:r>
      <w:r>
        <w:rPr>
          <w:color w:val="000000"/>
        </w:rPr>
        <w:t xml:space="preserve">m in height. Although these estimates are speculative and assume growth and mortality </w:t>
      </w:r>
      <w:r>
        <w:rPr>
          <w:color w:val="000000"/>
        </w:rPr>
        <w:lastRenderedPageBreak/>
        <w:t>rates are relatively constant</w:t>
      </w:r>
      <w:r w:rsidR="002F082E">
        <w:rPr>
          <w:color w:val="000000"/>
        </w:rPr>
        <w:t xml:space="preserve"> over this time period</w:t>
      </w:r>
      <w:r>
        <w:rPr>
          <w:color w:val="000000"/>
        </w:rPr>
        <w:t xml:space="preserve">, the difference in estimated survival between habitats is consistent with the among-habitat distribution of </w:t>
      </w:r>
      <w:r>
        <w:rPr>
          <w:i/>
          <w:color w:val="000000"/>
        </w:rPr>
        <w:t xml:space="preserve">Sargassum </w:t>
      </w:r>
      <w:r>
        <w:rPr>
          <w:color w:val="000000"/>
        </w:rPr>
        <w:t>on many GBR reefs (</w:t>
      </w:r>
      <w:r w:rsidR="002F082E">
        <w:rPr>
          <w:color w:val="000000"/>
        </w:rPr>
        <w:t xml:space="preserve">e.g., </w:t>
      </w:r>
      <w:r>
        <w:rPr>
          <w:color w:val="000000"/>
        </w:rPr>
        <w:t>McCook, 1997</w:t>
      </w:r>
      <w:r w:rsidR="002F082E">
        <w:rPr>
          <w:color w:val="000000"/>
        </w:rPr>
        <w:t xml:space="preserve">; Fox and Bellwood 2007; </w:t>
      </w:r>
      <w:proofErr w:type="spellStart"/>
      <w:r w:rsidR="002F082E">
        <w:rPr>
          <w:color w:val="000000"/>
        </w:rPr>
        <w:t>Wismer</w:t>
      </w:r>
      <w:proofErr w:type="spellEnd"/>
      <w:r w:rsidR="002F082E">
        <w:rPr>
          <w:color w:val="000000"/>
        </w:rPr>
        <w:t xml:space="preserve"> et al. 2009</w:t>
      </w:r>
      <w:r>
        <w:rPr>
          <w:color w:val="000000"/>
        </w:rPr>
        <w:t>)</w:t>
      </w:r>
      <w:r w:rsidR="002F082E">
        <w:rPr>
          <w:color w:val="000000"/>
        </w:rPr>
        <w:t xml:space="preserve">, and broadly </w:t>
      </w:r>
      <w:r>
        <w:rPr>
          <w:color w:val="000000"/>
        </w:rPr>
        <w:t xml:space="preserve">. </w:t>
      </w:r>
      <w:proofErr w:type="gramStart"/>
      <w:r w:rsidR="002F082E">
        <w:rPr>
          <w:color w:val="000000"/>
        </w:rPr>
        <w:t>similar</w:t>
      </w:r>
      <w:proofErr w:type="gramEnd"/>
      <w:r w:rsidR="002F082E">
        <w:rPr>
          <w:color w:val="000000"/>
        </w:rPr>
        <w:t xml:space="preserve"> to mortality rates for propagules of temperate</w:t>
      </w:r>
      <w:r>
        <w:rPr>
          <w:color w:val="000000"/>
        </w:rPr>
        <w:t xml:space="preserve"> </w:t>
      </w:r>
      <w:r>
        <w:rPr>
          <w:i/>
          <w:color w:val="000000"/>
        </w:rPr>
        <w:t xml:space="preserve">Sargassum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r>
        <w:rPr>
          <w:i/>
          <w:iCs/>
          <w:color w:val="000000"/>
        </w:rPr>
        <w:t xml:space="preserve">Sargassum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macroalgae and corals </w:t>
      </w:r>
      <w:r w:rsidRPr="00EB2D48">
        <w:rPr>
          <w:color w:val="000000"/>
        </w:rPr>
        <w:t>(</w:t>
      </w:r>
      <w:proofErr w:type="spellStart"/>
      <w:r w:rsidR="00803D67">
        <w:rPr>
          <w:color w:val="000000"/>
        </w:rPr>
        <w:t>Nozawa</w:t>
      </w:r>
      <w:proofErr w:type="spellEnd"/>
      <w:r w:rsidR="00803D67">
        <w:rPr>
          <w:color w:val="000000"/>
        </w:rPr>
        <w:t xml:space="preserve"> 2008; </w:t>
      </w:r>
      <w:proofErr w:type="spellStart"/>
      <w:r w:rsidR="005E64A3" w:rsidRPr="00EB2D48">
        <w:rPr>
          <w:color w:val="000000"/>
        </w:rPr>
        <w:t>Brandl</w:t>
      </w:r>
      <w:proofErr w:type="spellEnd"/>
      <w:r w:rsidR="005E64A3" w:rsidRPr="00EB2D48">
        <w:rPr>
          <w:color w:val="000000"/>
        </w:rPr>
        <w:t xml:space="preserve"> et al</w:t>
      </w:r>
      <w:r w:rsidR="005E64A3">
        <w:rPr>
          <w:color w:val="000000"/>
        </w:rPr>
        <w:t>. 2014;</w:t>
      </w:r>
      <w:r w:rsidR="005E64A3" w:rsidRPr="00EB2D48">
        <w:rPr>
          <w:color w:val="000000"/>
        </w:rPr>
        <w:t xml:space="preserve"> </w:t>
      </w:r>
      <w:r w:rsidR="003F7F4E">
        <w:rPr>
          <w:color w:val="000000"/>
        </w:rPr>
        <w:t xml:space="preserve">Gallagher and </w:t>
      </w:r>
      <w:proofErr w:type="spellStart"/>
      <w:r w:rsidR="003F7F4E">
        <w:rPr>
          <w:color w:val="000000"/>
        </w:rPr>
        <w:t>Doropoulos</w:t>
      </w:r>
      <w:proofErr w:type="spellEnd"/>
      <w:r w:rsidR="003F7F4E">
        <w:rPr>
          <w:color w:val="000000"/>
        </w:rPr>
        <w:t xml:space="preserve"> 2017; </w:t>
      </w:r>
      <w:r w:rsidRPr="00EB2D48">
        <w:rPr>
          <w:color w:val="000000"/>
        </w:rPr>
        <w:t xml:space="preserve">Loffler </w:t>
      </w:r>
      <w:r w:rsidR="005E64A3">
        <w:rPr>
          <w:color w:val="000000"/>
        </w:rPr>
        <w:t>and Hoey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r w:rsidR="005A19AE">
        <w:rPr>
          <w:i/>
          <w:color w:val="000000"/>
        </w:rPr>
        <w:t xml:space="preserve">Sargassum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macroalgae </w:t>
      </w:r>
      <w:r w:rsidR="005A19AE">
        <w:rPr>
          <w:color w:val="000000"/>
        </w:rPr>
        <w:t>(</w:t>
      </w:r>
      <w:r w:rsidR="00803D67">
        <w:rPr>
          <w:color w:val="000000"/>
        </w:rPr>
        <w:t xml:space="preserve">e.g., reduced herbivory: Hoey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grazing rate on algal turfs containing propagules, the mortality of </w:t>
      </w:r>
      <w:r>
        <w:rPr>
          <w:i/>
          <w:color w:val="000000"/>
        </w:rPr>
        <w:t xml:space="preserve">Sargassum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t xml:space="preserve">vegetation (McNaughton, 1984), the reduced grazing rates on turf algal assemblages containing high densities of </w:t>
      </w:r>
      <w:r>
        <w:rPr>
          <w:i/>
          <w:color w:val="000000"/>
        </w:rPr>
        <w:t xml:space="preserve">Sargassum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these propagules from top-down control, </w:t>
      </w:r>
      <w:r w:rsidR="004D0B7D">
        <w:rPr>
          <w:color w:val="000000"/>
        </w:rPr>
        <w:t>re</w:t>
      </w:r>
      <w:r>
        <w:rPr>
          <w:color w:val="000000"/>
        </w:rPr>
        <w:t xml:space="preserve">presenting a mechanism for the maintenance and </w:t>
      </w:r>
      <w:r>
        <w:rPr>
          <w:color w:val="000000"/>
        </w:rPr>
        <w:lastRenderedPageBreak/>
        <w:t>expansion of macroalgal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macroalgal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4014B77" w:rsidR="00123ABE" w:rsidRDefault="005A19AE">
      <w:pPr>
        <w:spacing w:line="480" w:lineRule="auto"/>
      </w:pPr>
      <w:r>
        <w:t xml:space="preserve">We would like to thank K </w:t>
      </w:r>
      <w:proofErr w:type="spellStart"/>
      <w:r>
        <w:t>Hannan</w:t>
      </w:r>
      <w:proofErr w:type="spellEnd"/>
      <w:r>
        <w:t xml:space="preserve">, J </w:t>
      </w:r>
      <w:proofErr w:type="spellStart"/>
      <w:r>
        <w:t>Kidgell</w:t>
      </w:r>
      <w:proofErr w:type="spellEnd"/>
      <w:r>
        <w:t xml:space="preserve">, M Larkin and C Murphy for field assistance, and the staff at Lizard Island Research Station for invaluable field support. Financial support was provided by </w:t>
      </w:r>
      <w:r w:rsidR="00640326">
        <w:t xml:space="preserve">an </w:t>
      </w:r>
      <w:r>
        <w:t xml:space="preserve">Ian Potter Doctoral Fellowship at Lizard Island (ZL), </w:t>
      </w:r>
      <w:r w:rsidR="00640326">
        <w:t xml:space="preserve">a </w:t>
      </w:r>
      <w:proofErr w:type="spellStart"/>
      <w:r>
        <w:t>Holsworth</w:t>
      </w:r>
      <w:proofErr w:type="spellEnd"/>
      <w:r>
        <w:t xml:space="preserve">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Anderies</w:t>
      </w:r>
      <w:proofErr w:type="spellEnd"/>
      <w:r>
        <w:rPr>
          <w:color w:val="000000"/>
        </w:rPr>
        <w:t xml:space="preserve">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Brandl</w:t>
      </w:r>
      <w:proofErr w:type="spellEnd"/>
      <w:r>
        <w:rPr>
          <w:color w:val="000000"/>
        </w:rPr>
        <w:t xml:space="preserve"> SJ, </w:t>
      </w:r>
      <w:proofErr w:type="spellStart"/>
      <w:r>
        <w:rPr>
          <w:color w:val="000000"/>
        </w:rPr>
        <w:t>Goatley</w:t>
      </w:r>
      <w:proofErr w:type="spellEnd"/>
      <w:r>
        <w:rPr>
          <w:color w:val="000000"/>
        </w:rPr>
        <w:t xml:space="preserve"> CH, Bellwood DR, </w:t>
      </w:r>
      <w:proofErr w:type="spellStart"/>
      <w:r>
        <w:rPr>
          <w:color w:val="000000"/>
        </w:rPr>
        <w:t>Tornabene</w:t>
      </w:r>
      <w:proofErr w:type="spellEnd"/>
      <w:r>
        <w:rPr>
          <w:color w:val="000000"/>
        </w:rPr>
        <w:t xml:space="preserve"> L. 2018. The hidden half: ecology and evolution of cryptobenthic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proofErr w:type="spellStart"/>
      <w:r w:rsidRPr="005E64A3">
        <w:rPr>
          <w:color w:val="000000"/>
        </w:rPr>
        <w:t>Brandl</w:t>
      </w:r>
      <w:proofErr w:type="spellEnd"/>
      <w:r w:rsidRPr="005E64A3">
        <w:rPr>
          <w:color w:val="000000"/>
        </w:rPr>
        <w:t xml:space="preserve"> SJ, </w:t>
      </w:r>
      <w:proofErr w:type="spellStart"/>
      <w:r w:rsidRPr="005E64A3">
        <w:rPr>
          <w:color w:val="000000"/>
        </w:rPr>
        <w:t>Hoey</w:t>
      </w:r>
      <w:proofErr w:type="spellEnd"/>
      <w:r w:rsidRPr="005E64A3">
        <w:rPr>
          <w:color w:val="000000"/>
        </w:rPr>
        <w:t xml:space="preserve">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4D88054" w:rsidR="00123ABE" w:rsidRDefault="005A19AE" w:rsidP="008C2F4C">
      <w:pPr>
        <w:pBdr>
          <w:top w:val="nil"/>
          <w:left w:val="nil"/>
          <w:bottom w:val="nil"/>
          <w:right w:val="nil"/>
          <w:between w:val="nil"/>
        </w:pBdr>
        <w:spacing w:line="480" w:lineRule="auto"/>
        <w:ind w:left="709" w:hanging="700"/>
        <w:rPr>
          <w:color w:val="000000"/>
        </w:rPr>
      </w:pPr>
      <w:proofErr w:type="spellStart"/>
      <w:r>
        <w:rPr>
          <w:color w:val="000000"/>
        </w:rPr>
        <w:t>Brandl</w:t>
      </w:r>
      <w:proofErr w:type="spellEnd"/>
      <w:r>
        <w:rPr>
          <w:color w:val="000000"/>
        </w:rPr>
        <w:t xml:space="preserve"> SJ, </w:t>
      </w:r>
      <w:proofErr w:type="spellStart"/>
      <w:r>
        <w:rPr>
          <w:color w:val="000000"/>
        </w:rPr>
        <w:t>Tornabene</w:t>
      </w:r>
      <w:proofErr w:type="spellEnd"/>
      <w:r>
        <w:rPr>
          <w:color w:val="000000"/>
        </w:rPr>
        <w:t xml:space="preserve"> L, </w:t>
      </w:r>
      <w:proofErr w:type="spellStart"/>
      <w:r>
        <w:rPr>
          <w:color w:val="000000"/>
        </w:rPr>
        <w:t>Goatley</w:t>
      </w:r>
      <w:proofErr w:type="spellEnd"/>
      <w:r>
        <w:rPr>
          <w:color w:val="000000"/>
        </w:rPr>
        <w:t xml:space="preserve"> CHR, Casey JM, </w:t>
      </w:r>
      <w:proofErr w:type="spellStart"/>
      <w:r>
        <w:rPr>
          <w:color w:val="000000"/>
        </w:rPr>
        <w:t>Morais</w:t>
      </w:r>
      <w:proofErr w:type="spellEnd"/>
      <w:r>
        <w:rPr>
          <w:color w:val="000000"/>
        </w:rPr>
        <w:t xml:space="preserve"> RA, </w:t>
      </w:r>
      <w:proofErr w:type="spellStart"/>
      <w:r>
        <w:rPr>
          <w:color w:val="000000"/>
        </w:rPr>
        <w:t>Côté</w:t>
      </w:r>
      <w:proofErr w:type="spellEnd"/>
      <w:r>
        <w:rPr>
          <w:color w:val="000000"/>
        </w:rPr>
        <w:t xml:space="preserve"> IM, Baldwin CC, </w:t>
      </w:r>
      <w:proofErr w:type="spellStart"/>
      <w:r>
        <w:rPr>
          <w:color w:val="000000"/>
        </w:rPr>
        <w:t>Parravicini</w:t>
      </w:r>
      <w:proofErr w:type="spellEnd"/>
      <w:r>
        <w:rPr>
          <w:color w:val="000000"/>
        </w:rPr>
        <w:t xml:space="preserve"> V, </w:t>
      </w:r>
      <w:proofErr w:type="spellStart"/>
      <w:r>
        <w:rPr>
          <w:color w:val="000000"/>
        </w:rPr>
        <w:t>Schiettekatte</w:t>
      </w:r>
      <w:proofErr w:type="spellEnd"/>
      <w:r>
        <w:rPr>
          <w:color w:val="000000"/>
        </w:rPr>
        <w:t xml:space="preserve"> NMD, Bellwood DR. 2019. Demographic dynamics of </w:t>
      </w:r>
      <w:r>
        <w:rPr>
          <w:color w:val="000000"/>
        </w:rPr>
        <w:lastRenderedPageBreak/>
        <w:t>the smallest marine vertebrates fuel coral reef ecosystem functioning. Science 364: 1189-1192.</w:t>
      </w:r>
    </w:p>
    <w:p w14:paraId="0276D57C" w14:textId="5F2081A1" w:rsidR="00392D9A" w:rsidRPr="00392D9A" w:rsidRDefault="00392D9A" w:rsidP="008C2F4C">
      <w:pPr>
        <w:pBdr>
          <w:top w:val="nil"/>
          <w:left w:val="nil"/>
          <w:bottom w:val="nil"/>
          <w:right w:val="nil"/>
          <w:between w:val="nil"/>
        </w:pBdr>
        <w:spacing w:line="480" w:lineRule="auto"/>
        <w:ind w:left="709" w:hanging="700"/>
        <w:rPr>
          <w:color w:val="000000"/>
        </w:rPr>
      </w:pPr>
      <w:proofErr w:type="spellStart"/>
      <w:r w:rsidRPr="00392D9A">
        <w:rPr>
          <w:color w:val="000000"/>
        </w:rPr>
        <w:t>Bürkner</w:t>
      </w:r>
      <w:proofErr w:type="spellEnd"/>
      <w:r w:rsidRPr="00392D9A">
        <w:rPr>
          <w:color w:val="000000"/>
        </w:rPr>
        <w:t xml:space="preserve"> </w:t>
      </w:r>
      <w:r>
        <w:rPr>
          <w:color w:val="000000"/>
        </w:rPr>
        <w:t>PC. 2017</w:t>
      </w:r>
      <w:r w:rsidRPr="00392D9A">
        <w:rPr>
          <w:color w:val="000000"/>
        </w:rPr>
        <w:t xml:space="preserve">. </w:t>
      </w:r>
      <w:proofErr w:type="gramStart"/>
      <w:r w:rsidRPr="00392D9A">
        <w:rPr>
          <w:color w:val="000000"/>
        </w:rPr>
        <w:t>brms</w:t>
      </w:r>
      <w:proofErr w:type="gramEnd"/>
      <w:r w:rsidRPr="00392D9A">
        <w:rPr>
          <w:color w:val="000000"/>
        </w:rPr>
        <w:t>: An R Package for Bayesian Multilevel Models Using Stan.</w:t>
      </w:r>
      <w:r w:rsidR="00952278">
        <w:rPr>
          <w:color w:val="000000"/>
        </w:rPr>
        <w:t xml:space="preserve"> </w:t>
      </w:r>
      <w:r>
        <w:rPr>
          <w:color w:val="000000"/>
        </w:rPr>
        <w:t>Journal of Statistical Software 80:</w:t>
      </w:r>
      <w:r w:rsidRPr="00392D9A">
        <w:rPr>
          <w:color w:val="000000"/>
        </w:rPr>
        <w:t xml:space="preserve"> </w:t>
      </w:r>
      <w:r>
        <w:rPr>
          <w:color w:val="000000"/>
        </w:rPr>
        <w:t>1-28.</w:t>
      </w:r>
    </w:p>
    <w:p w14:paraId="30C01EE3" w14:textId="0C2E2390" w:rsidR="00392D9A" w:rsidRDefault="00392D9A" w:rsidP="008C2F4C">
      <w:pPr>
        <w:pBdr>
          <w:top w:val="nil"/>
          <w:left w:val="nil"/>
          <w:bottom w:val="nil"/>
          <w:right w:val="nil"/>
          <w:between w:val="nil"/>
        </w:pBdr>
        <w:spacing w:line="480" w:lineRule="auto"/>
        <w:ind w:left="709" w:hanging="700"/>
        <w:rPr>
          <w:color w:val="000000"/>
        </w:rPr>
      </w:pPr>
      <w:proofErr w:type="spellStart"/>
      <w:r w:rsidRPr="00392D9A">
        <w:rPr>
          <w:color w:val="000000"/>
        </w:rPr>
        <w:t>Bürkner</w:t>
      </w:r>
      <w:proofErr w:type="spellEnd"/>
      <w:r>
        <w:rPr>
          <w:color w:val="000000"/>
        </w:rPr>
        <w:t xml:space="preserve"> PC. 2018</w:t>
      </w:r>
      <w:r w:rsidRPr="00392D9A">
        <w:rPr>
          <w:color w:val="000000"/>
        </w:rPr>
        <w:t xml:space="preserve">. Advanced Bayesian Multilevel </w:t>
      </w:r>
      <w:proofErr w:type="spellStart"/>
      <w:proofErr w:type="gramStart"/>
      <w:r w:rsidRPr="00392D9A">
        <w:rPr>
          <w:color w:val="000000"/>
        </w:rPr>
        <w:t>Modeling</w:t>
      </w:r>
      <w:proofErr w:type="spellEnd"/>
      <w:proofErr w:type="gramEnd"/>
      <w:r w:rsidRPr="00392D9A">
        <w:rPr>
          <w:color w:val="000000"/>
        </w:rPr>
        <w:t xml:space="preserve"> with the R Package</w:t>
      </w:r>
      <w:r w:rsidR="00952278">
        <w:rPr>
          <w:color w:val="000000"/>
        </w:rPr>
        <w:t xml:space="preserve"> </w:t>
      </w:r>
      <w:r>
        <w:rPr>
          <w:color w:val="000000"/>
        </w:rPr>
        <w:t>brms. The R Journal 10:</w:t>
      </w:r>
      <w:r w:rsidRPr="00392D9A">
        <w:rPr>
          <w:color w:val="000000"/>
        </w:rPr>
        <w:t xml:space="preserve"> 395-411.</w:t>
      </w:r>
    </w:p>
    <w:p w14:paraId="70911198" w14:textId="77777777" w:rsidR="00123ABE" w:rsidRDefault="005A19AE" w:rsidP="008C2F4C">
      <w:pPr>
        <w:pBdr>
          <w:top w:val="nil"/>
          <w:left w:val="nil"/>
          <w:bottom w:val="nil"/>
          <w:right w:val="nil"/>
          <w:between w:val="nil"/>
        </w:pBdr>
        <w:spacing w:line="480" w:lineRule="auto"/>
        <w:ind w:left="709" w:hanging="700"/>
        <w:rPr>
          <w:color w:val="000000"/>
        </w:rPr>
      </w:pPr>
      <w:r>
        <w:rPr>
          <w:color w:val="000000"/>
        </w:rPr>
        <w:t xml:space="preserve">Carl C, de </w:t>
      </w:r>
      <w:proofErr w:type="spellStart"/>
      <w:r>
        <w:rPr>
          <w:color w:val="000000"/>
        </w:rPr>
        <w:t>Nys</w:t>
      </w:r>
      <w:proofErr w:type="spellEnd"/>
      <w:r>
        <w:rPr>
          <w:color w:val="000000"/>
        </w:rPr>
        <w:t xml:space="preserve"> R, Lawton RJ, Paul NA. 2014. Methods for the induction of reproduction in a tropical species of filamentous </w:t>
      </w:r>
      <w:proofErr w:type="spellStart"/>
      <w:r>
        <w:rPr>
          <w:color w:val="000000"/>
        </w:rPr>
        <w:t>ulva</w:t>
      </w:r>
      <w:proofErr w:type="spellEnd"/>
      <w:r>
        <w:rPr>
          <w:color w:val="000000"/>
        </w:rPr>
        <w:t xml:space="preserve">. </w:t>
      </w:r>
      <w:proofErr w:type="spellStart"/>
      <w:r>
        <w:rPr>
          <w:color w:val="000000"/>
        </w:rPr>
        <w:t>PLoS</w:t>
      </w:r>
      <w:proofErr w:type="spellEnd"/>
      <w:r>
        <w:rPr>
          <w:color w:val="000000"/>
        </w:rPr>
        <w:t xml:space="preserve">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Choat</w:t>
      </w:r>
      <w:proofErr w:type="spellEnd"/>
      <w:r>
        <w:rPr>
          <w:color w:val="000000"/>
        </w:rPr>
        <w:t xml:space="preserve">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CS, Rasher DB, Hoey AS, Bonito VE, Hay ME. 2018. Spatial and temporal limits of coral-macroalgal competition: the negative impacts of macroalgal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Clements KD, </w:t>
      </w:r>
      <w:proofErr w:type="spellStart"/>
      <w:r>
        <w:rPr>
          <w:color w:val="000000"/>
        </w:rPr>
        <w:t>Raubenheimer</w:t>
      </w:r>
      <w:proofErr w:type="spellEnd"/>
      <w:r>
        <w:rPr>
          <w:color w:val="000000"/>
        </w:rPr>
        <w:t xml:space="preserve"> D, </w:t>
      </w:r>
      <w:proofErr w:type="spellStart"/>
      <w:r>
        <w:rPr>
          <w:color w:val="000000"/>
        </w:rPr>
        <w:t>Choat</w:t>
      </w:r>
      <w:proofErr w:type="spellEnd"/>
      <w:r>
        <w:rPr>
          <w:color w:val="000000"/>
        </w:rPr>
        <w:t xml:space="preserve">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Dell CLA, Longo GO, Hay ME. 2016. Positive feedbacks enhance macroalgal resilience on degraded coral reefs. </w:t>
      </w:r>
      <w:proofErr w:type="spellStart"/>
      <w:r>
        <w:rPr>
          <w:color w:val="000000"/>
        </w:rPr>
        <w:t>PLoS</w:t>
      </w:r>
      <w:proofErr w:type="spellEnd"/>
      <w:r>
        <w:rPr>
          <w:color w:val="000000"/>
        </w:rPr>
        <w:t xml:space="preserve">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Depczynski</w:t>
      </w:r>
      <w:proofErr w:type="spellEnd"/>
      <w:r>
        <w:rPr>
          <w:color w:val="000000"/>
        </w:rPr>
        <w:t xml:space="preserve"> M, Bellwood D, R</w:t>
      </w:r>
      <w:proofErr w:type="gramStart"/>
      <w:r>
        <w:rPr>
          <w:color w:val="000000"/>
        </w:rPr>
        <w:t>. .</w:t>
      </w:r>
      <w:proofErr w:type="gramEnd"/>
      <w:r>
        <w:rPr>
          <w:color w:val="000000"/>
        </w:rPr>
        <w:t xml:space="preserve"> 2003. The role of cryptobenthic reef fishes in coral reef trophodynamics.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Done TJ. 1992. Phase-shifts in coral reef communities and their ecological significance. </w:t>
      </w:r>
      <w:proofErr w:type="spellStart"/>
      <w:r>
        <w:rPr>
          <w:color w:val="000000"/>
        </w:rPr>
        <w:t>Hydrobiologia</w:t>
      </w:r>
      <w:proofErr w:type="spellEnd"/>
      <w:r>
        <w:rPr>
          <w:color w:val="000000"/>
        </w:rPr>
        <w:t xml:space="preserve">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t>Fletcher RL, Callow ME. 1992. The settlement, attachment and establishment of marine algal spores. British phycological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Folke</w:t>
      </w:r>
      <w:proofErr w:type="spellEnd"/>
      <w:r>
        <w:rPr>
          <w:color w:val="000000"/>
        </w:rPr>
        <w:t xml:space="preserve"> C, Carpenter S, Walker B, </w:t>
      </w:r>
      <w:proofErr w:type="spellStart"/>
      <w:r>
        <w:rPr>
          <w:color w:val="000000"/>
        </w:rPr>
        <w:t>Scheffer</w:t>
      </w:r>
      <w:proofErr w:type="spellEnd"/>
      <w:r>
        <w:rPr>
          <w:color w:val="000000"/>
        </w:rPr>
        <w:t xml:space="preserve"> M, </w:t>
      </w:r>
      <w:proofErr w:type="spellStart"/>
      <w:r>
        <w:rPr>
          <w:color w:val="000000"/>
        </w:rPr>
        <w:t>Elmqvist</w:t>
      </w:r>
      <w:proofErr w:type="spellEnd"/>
      <w:r>
        <w:rPr>
          <w:color w:val="000000"/>
        </w:rPr>
        <w:t xml:space="preserve"> T, Gunderson L, </w:t>
      </w:r>
      <w:proofErr w:type="spellStart"/>
      <w:r>
        <w:rPr>
          <w:color w:val="000000"/>
        </w:rPr>
        <w:t>Holling</w:t>
      </w:r>
      <w:proofErr w:type="spellEnd"/>
      <w:r>
        <w:rPr>
          <w:color w:val="000000"/>
        </w:rPr>
        <w:t xml:space="preserve">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Gallagher C, </w:t>
      </w:r>
      <w:proofErr w:type="spellStart"/>
      <w:r w:rsidRPr="005E64A3">
        <w:rPr>
          <w:color w:val="000000"/>
        </w:rPr>
        <w:t>Doropoulos</w:t>
      </w:r>
      <w:proofErr w:type="spellEnd"/>
      <w:r w:rsidRPr="005E64A3">
        <w:rPr>
          <w:color w:val="000000"/>
        </w:rPr>
        <w:t xml:space="preserve"> C</w:t>
      </w:r>
      <w:r w:rsidR="003F7F4E">
        <w:rPr>
          <w:color w:val="000000"/>
        </w:rPr>
        <w:t xml:space="preserve">. 2017. </w:t>
      </w:r>
      <w:r w:rsidRPr="005E64A3">
        <w:rPr>
          <w:color w:val="000000"/>
        </w:rPr>
        <w:t>Spatial refugia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 xml:space="preserve">Gill R, </w:t>
      </w:r>
      <w:proofErr w:type="spellStart"/>
      <w:r>
        <w:rPr>
          <w:color w:val="000000"/>
        </w:rPr>
        <w:t>Beardall</w:t>
      </w:r>
      <w:proofErr w:type="spellEnd"/>
      <w:r>
        <w:rPr>
          <w:color w:val="000000"/>
        </w:rPr>
        <w:t xml:space="preserve">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Graham NAJ, Jennings S, </w:t>
      </w:r>
      <w:proofErr w:type="spellStart"/>
      <w:r>
        <w:rPr>
          <w:color w:val="000000"/>
        </w:rPr>
        <w:t>MacNeil</w:t>
      </w:r>
      <w:proofErr w:type="spellEnd"/>
      <w:r>
        <w:rPr>
          <w:color w:val="000000"/>
        </w:rPr>
        <w:t xml:space="preserve"> MA, </w:t>
      </w:r>
      <w:proofErr w:type="spellStart"/>
      <w:r>
        <w:rPr>
          <w:color w:val="000000"/>
        </w:rPr>
        <w:t>Mouillot</w:t>
      </w:r>
      <w:proofErr w:type="spellEnd"/>
      <w:r>
        <w:rPr>
          <w:color w:val="000000"/>
        </w:rPr>
        <w:t xml:space="preserve">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Hatcher BG, </w:t>
      </w:r>
      <w:proofErr w:type="spellStart"/>
      <w:r>
        <w:rPr>
          <w:color w:val="000000"/>
        </w:rPr>
        <w:t>Larkum</w:t>
      </w:r>
      <w:proofErr w:type="spellEnd"/>
      <w:r>
        <w:rPr>
          <w:color w:val="000000"/>
        </w:rPr>
        <w:t xml:space="preserve"> AWD. 1983. An experimental analysis of factors controlling the standing crop of the epilithic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Hay ME, Colburn T, Downing D. 1983. Spatial and temporal patterns in herbivory on a Caribbean fringing reef: the effects on plant distribution. </w:t>
      </w:r>
      <w:proofErr w:type="spellStart"/>
      <w:r>
        <w:rPr>
          <w:color w:val="000000"/>
        </w:rPr>
        <w:t>Oecologia</w:t>
      </w:r>
      <w:proofErr w:type="spellEnd"/>
      <w:r>
        <w:rPr>
          <w:color w:val="000000"/>
        </w:rPr>
        <w:t xml:space="preserve">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Hay ME, </w:t>
      </w:r>
      <w:proofErr w:type="spellStart"/>
      <w:r>
        <w:rPr>
          <w:color w:val="000000"/>
        </w:rPr>
        <w:t>Fenical</w:t>
      </w:r>
      <w:proofErr w:type="spellEnd"/>
      <w:r>
        <w:rPr>
          <w:color w:val="000000"/>
        </w:rPr>
        <w:t xml:space="preserve"> W. 1988. Marine plant-herbivore interactions: the ecology of chemical </w:t>
      </w:r>
      <w:proofErr w:type="spellStart"/>
      <w:r>
        <w:rPr>
          <w:color w:val="000000"/>
        </w:rPr>
        <w:t>defense</w:t>
      </w:r>
      <w:proofErr w:type="spellEnd"/>
      <w:r>
        <w:rPr>
          <w:color w:val="000000"/>
        </w:rPr>
        <w:t>.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Hempson</w:t>
      </w:r>
      <w:proofErr w:type="spellEnd"/>
      <w:r>
        <w:rPr>
          <w:color w:val="000000"/>
        </w:rPr>
        <w:t xml:space="preserve"> GP, Archibald S, Bond WJ, Ellis RP, Grant CC, Kruger FJ, Kruger LM, Moxley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r>
        <w:rPr>
          <w:color w:val="000000"/>
        </w:rPr>
        <w:lastRenderedPageBreak/>
        <w:t>Hoey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2010a. </w:t>
      </w:r>
      <w:r w:rsidRPr="00715085">
        <w:rPr>
          <w:color w:val="000000"/>
        </w:rPr>
        <w:t xml:space="preserve">Among-habitat variation in herbivory on </w:t>
      </w:r>
      <w:r w:rsidRPr="00D112FE">
        <w:rPr>
          <w:i/>
          <w:iCs/>
          <w:color w:val="000000"/>
        </w:rPr>
        <w:t>Sargassum</w:t>
      </w:r>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2010b. </w:t>
      </w:r>
      <w:r w:rsidRPr="00715085">
        <w:rPr>
          <w:color w:val="000000"/>
        </w:rPr>
        <w:t>Damselfish territories as a refuge for macroalgae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 xml:space="preserve">Hughes TP, Rodrigues MJ, Bellwood DR, </w:t>
      </w:r>
      <w:proofErr w:type="spellStart"/>
      <w:r>
        <w:rPr>
          <w:color w:val="000000"/>
        </w:rPr>
        <w:t>Ceccarelli</w:t>
      </w:r>
      <w:proofErr w:type="spellEnd"/>
      <w:r>
        <w:rPr>
          <w:color w:val="000000"/>
        </w:rPr>
        <w:t xml:space="preserve"> D, </w:t>
      </w:r>
      <w:proofErr w:type="spellStart"/>
      <w:r>
        <w:rPr>
          <w:color w:val="000000"/>
        </w:rPr>
        <w:t>Hoegh-Guldberg</w:t>
      </w:r>
      <w:proofErr w:type="spellEnd"/>
      <w:r>
        <w:rPr>
          <w:color w:val="000000"/>
        </w:rPr>
        <w:t xml:space="preserve"> O, McCook L, </w:t>
      </w:r>
      <w:proofErr w:type="spellStart"/>
      <w:r>
        <w:rPr>
          <w:color w:val="000000"/>
        </w:rPr>
        <w:t>Moltschaniwskyj</w:t>
      </w:r>
      <w:proofErr w:type="spellEnd"/>
      <w:r>
        <w:rPr>
          <w:color w:val="000000"/>
        </w:rPr>
        <w:t xml:space="preserve"> N, Pratchett MS, </w:t>
      </w:r>
      <w:proofErr w:type="spellStart"/>
      <w:r>
        <w:rPr>
          <w:color w:val="000000"/>
        </w:rPr>
        <w:t>Steneck</w:t>
      </w:r>
      <w:proofErr w:type="spellEnd"/>
      <w:r>
        <w:rPr>
          <w:color w:val="000000"/>
        </w:rPr>
        <w:t xml:space="preserve">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Hughes TP, Kerry JT, Connolly SR, Baird AH, Eakin CM, Heron SF, </w:t>
      </w:r>
      <w:proofErr w:type="spellStart"/>
      <w:r w:rsidRPr="00715085">
        <w:rPr>
          <w:color w:val="000000"/>
        </w:rPr>
        <w:t>Hoey</w:t>
      </w:r>
      <w:proofErr w:type="spellEnd"/>
      <w:r w:rsidRPr="00715085">
        <w:rPr>
          <w:color w:val="000000"/>
        </w:rPr>
        <w:t xml:space="preserve"> AS, </w:t>
      </w:r>
      <w:proofErr w:type="spellStart"/>
      <w:r w:rsidRPr="00715085">
        <w:rPr>
          <w:color w:val="000000"/>
        </w:rPr>
        <w:t>Hoogenboom</w:t>
      </w:r>
      <w:proofErr w:type="spellEnd"/>
      <w:r w:rsidRPr="00715085">
        <w:rPr>
          <w:color w:val="000000"/>
        </w:rPr>
        <w:t xml:space="preserve">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649DA4FA" w:rsidR="00123ABE" w:rsidRDefault="005A19AE">
      <w:pPr>
        <w:pBdr>
          <w:top w:val="nil"/>
          <w:left w:val="nil"/>
          <w:bottom w:val="nil"/>
          <w:right w:val="nil"/>
          <w:between w:val="nil"/>
        </w:pBdr>
        <w:spacing w:line="480" w:lineRule="auto"/>
        <w:ind w:left="700" w:hanging="700"/>
        <w:rPr>
          <w:color w:val="000000"/>
        </w:rPr>
      </w:pPr>
      <w:r>
        <w:rPr>
          <w:color w:val="000000"/>
        </w:rPr>
        <w:t xml:space="preserve">Hunt HL, </w:t>
      </w:r>
      <w:proofErr w:type="spellStart"/>
      <w:r>
        <w:rPr>
          <w:color w:val="000000"/>
        </w:rPr>
        <w:t>Scheibling</w:t>
      </w:r>
      <w:proofErr w:type="spellEnd"/>
      <w:r>
        <w:rPr>
          <w:color w:val="000000"/>
        </w:rPr>
        <w:t xml:space="preserve"> RE. 1997. Role of early post-settlement mortality in recruitment of benthic marine invertebrates. Marine Ecology Progress Series 155: 269-301.</w:t>
      </w:r>
    </w:p>
    <w:p w14:paraId="788657E3" w14:textId="6117030F" w:rsidR="00952278" w:rsidRDefault="00392D9A" w:rsidP="00392D9A">
      <w:pPr>
        <w:pBdr>
          <w:top w:val="nil"/>
          <w:left w:val="nil"/>
          <w:bottom w:val="nil"/>
          <w:right w:val="nil"/>
          <w:between w:val="nil"/>
        </w:pBdr>
        <w:spacing w:line="480" w:lineRule="auto"/>
        <w:ind w:left="700" w:hanging="700"/>
        <w:rPr>
          <w:color w:val="000000"/>
        </w:rPr>
      </w:pPr>
      <w:r>
        <w:rPr>
          <w:color w:val="000000"/>
        </w:rPr>
        <w:t xml:space="preserve">Kay M. 2020. </w:t>
      </w:r>
      <w:proofErr w:type="spellStart"/>
      <w:proofErr w:type="gramStart"/>
      <w:r w:rsidRPr="00392D9A">
        <w:rPr>
          <w:color w:val="000000"/>
        </w:rPr>
        <w:t>tidybayes</w:t>
      </w:r>
      <w:proofErr w:type="spellEnd"/>
      <w:proofErr w:type="gramEnd"/>
      <w:r w:rsidRPr="00392D9A">
        <w:rPr>
          <w:color w:val="000000"/>
        </w:rPr>
        <w:t>: Tidy Dat</w:t>
      </w:r>
      <w:r>
        <w:rPr>
          <w:color w:val="000000"/>
        </w:rPr>
        <w:t xml:space="preserve">a and </w:t>
      </w:r>
      <w:proofErr w:type="spellStart"/>
      <w:r>
        <w:rPr>
          <w:color w:val="000000"/>
        </w:rPr>
        <w:t>Geoms</w:t>
      </w:r>
      <w:proofErr w:type="spellEnd"/>
      <w:r>
        <w:rPr>
          <w:color w:val="000000"/>
        </w:rPr>
        <w:t xml:space="preserve"> for Bayesian Models</w:t>
      </w:r>
      <w:r w:rsidRPr="00392D9A">
        <w:rPr>
          <w:color w:val="000000"/>
        </w:rPr>
        <w:t xml:space="preserve">. R package version </w:t>
      </w:r>
      <w:r>
        <w:rPr>
          <w:color w:val="000000"/>
        </w:rPr>
        <w:t>2.1.1. doi:</w:t>
      </w:r>
      <w:r w:rsidRPr="00392D9A">
        <w:rPr>
          <w:color w:val="000000"/>
        </w:rPr>
        <w:t>10.5281/zenodo.1308151</w:t>
      </w:r>
      <w:r>
        <w:rPr>
          <w:color w:val="000000"/>
        </w:rPr>
        <w:t>.</w:t>
      </w:r>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Kendrick GA, Walker DI. 1991. Dispersal distances for propagules of </w:t>
      </w:r>
      <w:proofErr w:type="spellStart"/>
      <w:r>
        <w:rPr>
          <w:i/>
          <w:color w:val="000000"/>
        </w:rPr>
        <w:t>Sargassum</w:t>
      </w:r>
      <w:proofErr w:type="spellEnd"/>
      <w:r>
        <w:rPr>
          <w:i/>
          <w:color w:val="000000"/>
        </w:rPr>
        <w:t xml:space="preserve"> </w:t>
      </w:r>
      <w:proofErr w:type="spellStart"/>
      <w:r>
        <w:rPr>
          <w:i/>
          <w:color w:val="000000"/>
        </w:rPr>
        <w:t>spinuligerum</w:t>
      </w:r>
      <w:proofErr w:type="spellEnd"/>
      <w:r>
        <w:rPr>
          <w:color w:val="000000"/>
        </w:rPr>
        <w:t xml:space="preserve"> (</w:t>
      </w:r>
      <w:proofErr w:type="spellStart"/>
      <w:r>
        <w:rPr>
          <w:color w:val="000000"/>
        </w:rPr>
        <w:t>Sargassaceae</w:t>
      </w:r>
      <w:proofErr w:type="spellEnd"/>
      <w:r>
        <w:rPr>
          <w:color w:val="000000"/>
        </w:rPr>
        <w:t xml:space="preserve">, </w:t>
      </w:r>
      <w:proofErr w:type="spellStart"/>
      <w:r>
        <w:rPr>
          <w:color w:val="000000"/>
        </w:rPr>
        <w:t>Phaeophyta</w:t>
      </w:r>
      <w:proofErr w:type="spellEnd"/>
      <w:r>
        <w:rPr>
          <w:color w:val="000000"/>
        </w:rPr>
        <w:t>)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252ADDE9" w14:textId="39931975" w:rsidR="00123ABE" w:rsidRDefault="005A19AE" w:rsidP="00952278">
      <w:pPr>
        <w:pBdr>
          <w:top w:val="nil"/>
          <w:left w:val="nil"/>
          <w:bottom w:val="nil"/>
          <w:right w:val="nil"/>
          <w:between w:val="nil"/>
        </w:pBdr>
        <w:spacing w:line="480" w:lineRule="auto"/>
        <w:ind w:left="709" w:hanging="709"/>
        <w:rPr>
          <w:color w:val="000000"/>
        </w:rPr>
      </w:pPr>
      <w:r>
        <w:rPr>
          <w:color w:val="000000"/>
        </w:rPr>
        <w:t xml:space="preserve">Kendrick GA, Walker DI. 1995. Dispersal of propagules of </w:t>
      </w:r>
      <w:r>
        <w:rPr>
          <w:i/>
          <w:color w:val="000000"/>
        </w:rPr>
        <w:t>Sargassum</w:t>
      </w:r>
      <w:r>
        <w:rPr>
          <w:color w:val="000000"/>
        </w:rPr>
        <w:t xml:space="preserve"> spp. (</w:t>
      </w:r>
      <w:proofErr w:type="spellStart"/>
      <w:r>
        <w:rPr>
          <w:color w:val="000000"/>
        </w:rPr>
        <w:t>Sargassaceae</w:t>
      </w:r>
      <w:proofErr w:type="spellEnd"/>
      <w:r>
        <w:rPr>
          <w:color w:val="000000"/>
        </w:rPr>
        <w:t xml:space="preserve">, </w:t>
      </w:r>
      <w:proofErr w:type="spellStart"/>
      <w:r>
        <w:rPr>
          <w:color w:val="000000"/>
        </w:rPr>
        <w:t>Phaeophyta</w:t>
      </w:r>
      <w:proofErr w:type="spellEnd"/>
      <w:r>
        <w:rPr>
          <w:color w:val="000000"/>
        </w:rPr>
        <w:t>) - observations of local patterns of dispersal and consequences for recruitment and population structure. Journal of Experimental Marine Biology and Ecology 192: 273-288.</w:t>
      </w:r>
    </w:p>
    <w:p w14:paraId="5B4463DD" w14:textId="23614F3F" w:rsidR="00392D9A" w:rsidRDefault="00392D9A" w:rsidP="008C2F4C">
      <w:pPr>
        <w:pBdr>
          <w:top w:val="nil"/>
          <w:left w:val="nil"/>
          <w:bottom w:val="nil"/>
          <w:right w:val="nil"/>
          <w:between w:val="nil"/>
        </w:pBdr>
        <w:spacing w:line="480" w:lineRule="auto"/>
        <w:ind w:left="709" w:hanging="709"/>
        <w:rPr>
          <w:color w:val="000000"/>
        </w:rPr>
      </w:pPr>
      <w:proofErr w:type="spellStart"/>
      <w:r>
        <w:rPr>
          <w:color w:val="000000"/>
        </w:rPr>
        <w:t>Lenth</w:t>
      </w:r>
      <w:proofErr w:type="spellEnd"/>
      <w:r>
        <w:rPr>
          <w:color w:val="000000"/>
        </w:rPr>
        <w:t xml:space="preserve"> R. 2020</w:t>
      </w:r>
      <w:r w:rsidRPr="00392D9A">
        <w:rPr>
          <w:color w:val="000000"/>
        </w:rPr>
        <w:t xml:space="preserve">. </w:t>
      </w:r>
      <w:proofErr w:type="spellStart"/>
      <w:proofErr w:type="gramStart"/>
      <w:r w:rsidRPr="00392D9A">
        <w:rPr>
          <w:color w:val="000000"/>
        </w:rPr>
        <w:t>emmeans</w:t>
      </w:r>
      <w:proofErr w:type="spellEnd"/>
      <w:proofErr w:type="gramEnd"/>
      <w:r w:rsidRPr="00392D9A">
        <w:rPr>
          <w:color w:val="000000"/>
        </w:rPr>
        <w:t>: Estimated Marginal Means, aka Least-Squares Means. R package</w:t>
      </w:r>
      <w:r w:rsidR="00952278">
        <w:rPr>
          <w:color w:val="000000"/>
        </w:rPr>
        <w:t xml:space="preserve"> </w:t>
      </w:r>
      <w:r>
        <w:rPr>
          <w:color w:val="000000"/>
        </w:rPr>
        <w:t>version 1.4.7</w:t>
      </w:r>
      <w:r w:rsidRPr="00392D9A">
        <w:rPr>
          <w:color w:val="000000"/>
        </w:rPr>
        <w:t>. https://CRAN.R-project.org/package=emmeans</w:t>
      </w:r>
    </w:p>
    <w:p w14:paraId="6DDF1B9C" w14:textId="7912DA34" w:rsidR="00715085" w:rsidRDefault="00715085" w:rsidP="008C2F4C">
      <w:pPr>
        <w:pBdr>
          <w:top w:val="nil"/>
          <w:left w:val="nil"/>
          <w:bottom w:val="nil"/>
          <w:right w:val="nil"/>
          <w:between w:val="nil"/>
        </w:pBdr>
        <w:spacing w:line="480" w:lineRule="auto"/>
        <w:ind w:left="709" w:hanging="709"/>
        <w:rPr>
          <w:color w:val="000000"/>
        </w:rPr>
      </w:pPr>
      <w:r w:rsidRPr="00715085">
        <w:rPr>
          <w:color w:val="000000"/>
        </w:rPr>
        <w:t>Loffler Z, Bellwood DR, Hoey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Hoey AS. </w:t>
      </w:r>
      <w:r>
        <w:rPr>
          <w:color w:val="000000"/>
        </w:rPr>
        <w:t xml:space="preserve">2019. </w:t>
      </w:r>
      <w:r w:rsidRPr="00715085">
        <w:rPr>
          <w:color w:val="000000"/>
        </w:rPr>
        <w:t xml:space="preserve">Microtopographic refuges enhance recruitment and survival but inhibit growth of propagules of the tropical </w:t>
      </w:r>
      <w:proofErr w:type="spellStart"/>
      <w:r w:rsidRPr="00715085">
        <w:rPr>
          <w:color w:val="000000"/>
        </w:rPr>
        <w:t>macroalga</w:t>
      </w:r>
      <w:proofErr w:type="spellEnd"/>
      <w:r w:rsidRPr="00715085">
        <w:rPr>
          <w:color w:val="000000"/>
        </w:rPr>
        <w:t xml:space="preserve"> </w:t>
      </w:r>
      <w:proofErr w:type="spellStart"/>
      <w:r w:rsidRPr="00D112FE">
        <w:rPr>
          <w:i/>
          <w:iCs/>
          <w:color w:val="000000"/>
        </w:rPr>
        <w:t>Sargassum</w:t>
      </w:r>
      <w:proofErr w:type="spellEnd"/>
      <w:r w:rsidRPr="00D112FE">
        <w:rPr>
          <w:i/>
          <w:iCs/>
          <w:color w:val="000000"/>
        </w:rPr>
        <w:t xml:space="preserve"> </w:t>
      </w:r>
      <w:proofErr w:type="spellStart"/>
      <w:r w:rsidRPr="00D112FE">
        <w:rPr>
          <w:i/>
          <w:iCs/>
          <w:color w:val="000000"/>
        </w:rPr>
        <w:t>swartzii</w:t>
      </w:r>
      <w:proofErr w:type="spellEnd"/>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r>
        <w:rPr>
          <w:color w:val="000000"/>
        </w:rPr>
        <w:t>Lubchenco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Madin</w:t>
      </w:r>
      <w:proofErr w:type="spellEnd"/>
      <w:r>
        <w:rPr>
          <w:color w:val="000000"/>
        </w:rPr>
        <w:t xml:space="preserve"> JS, Baird AH, Bridge TC, Connolly SR, </w:t>
      </w:r>
      <w:proofErr w:type="spellStart"/>
      <w:r>
        <w:rPr>
          <w:color w:val="000000"/>
        </w:rPr>
        <w:t>Zawada</w:t>
      </w:r>
      <w:proofErr w:type="spellEnd"/>
      <w:r>
        <w:rPr>
          <w:color w:val="000000"/>
        </w:rPr>
        <w:t xml:space="preserve"> KJ, </w:t>
      </w:r>
      <w:proofErr w:type="spellStart"/>
      <w:r>
        <w:rPr>
          <w:color w:val="000000"/>
        </w:rPr>
        <w:t>Dornelas</w:t>
      </w:r>
      <w:proofErr w:type="spellEnd"/>
      <w:r>
        <w:rPr>
          <w:color w:val="000000"/>
        </w:rPr>
        <w:t xml:space="preserve">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McNaughton SJ, </w:t>
      </w:r>
      <w:proofErr w:type="spellStart"/>
      <w:r>
        <w:rPr>
          <w:color w:val="000000"/>
        </w:rPr>
        <w:t>Banyikwa</w:t>
      </w:r>
      <w:proofErr w:type="spellEnd"/>
      <w:r>
        <w:rPr>
          <w:color w:val="000000"/>
        </w:rPr>
        <w:t xml:space="preserve">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Mumby</w:t>
      </w:r>
      <w:proofErr w:type="spellEnd"/>
      <w:r>
        <w:rPr>
          <w:color w:val="000000"/>
        </w:rPr>
        <w:t xml:space="preserve"> PJ. 2006. The impact of exploiting grazers (</w:t>
      </w:r>
      <w:proofErr w:type="spellStart"/>
      <w:r>
        <w:rPr>
          <w:color w:val="000000"/>
        </w:rPr>
        <w:t>Scaridae</w:t>
      </w:r>
      <w:proofErr w:type="spellEnd"/>
      <w:r>
        <w:rPr>
          <w:color w:val="000000"/>
        </w:rPr>
        <w:t>) on the dynamics of Caribbean coral reefs. Ecological Applications 16: 747-769.</w:t>
      </w:r>
    </w:p>
    <w:p w14:paraId="64E5BD1A" w14:textId="2B0CF4B0" w:rsidR="008F0EAA" w:rsidRPr="008F0EAA" w:rsidRDefault="008F0EAA" w:rsidP="008F0EAA">
      <w:pPr>
        <w:pBdr>
          <w:top w:val="nil"/>
          <w:left w:val="nil"/>
          <w:bottom w:val="nil"/>
          <w:right w:val="nil"/>
          <w:between w:val="nil"/>
        </w:pBdr>
        <w:spacing w:line="480" w:lineRule="auto"/>
        <w:ind w:left="700" w:hanging="700"/>
        <w:rPr>
          <w:color w:val="000000"/>
        </w:rPr>
      </w:pPr>
      <w:r w:rsidRPr="008F0EAA">
        <w:rPr>
          <w:color w:val="000000"/>
        </w:rPr>
        <w:t>Mundy CN</w:t>
      </w:r>
      <w:r>
        <w:rPr>
          <w:color w:val="000000"/>
        </w:rPr>
        <w:t>.</w:t>
      </w:r>
      <w:r w:rsidRPr="008F0EAA">
        <w:rPr>
          <w:color w:val="000000"/>
        </w:rPr>
        <w:t xml:space="preserve"> 2000. An appraisal of methods used in coral recruitment studies. </w:t>
      </w:r>
      <w:r w:rsidRPr="008C2F4C">
        <w:rPr>
          <w:color w:val="000000"/>
        </w:rPr>
        <w:t>Coral Reefs</w:t>
      </w:r>
      <w:r w:rsidRPr="008F0EAA">
        <w:rPr>
          <w:color w:val="000000"/>
        </w:rPr>
        <w:t> </w:t>
      </w:r>
      <w:r w:rsidRPr="008C2F4C">
        <w:rPr>
          <w:color w:val="000000"/>
        </w:rPr>
        <w:t>19</w:t>
      </w:r>
      <w:r>
        <w:rPr>
          <w:color w:val="000000"/>
        </w:rPr>
        <w:t xml:space="preserve">: </w:t>
      </w:r>
      <w:r w:rsidRPr="008F0EAA">
        <w:rPr>
          <w:color w:val="000000"/>
        </w:rPr>
        <w:t>124-131.</w:t>
      </w:r>
    </w:p>
    <w:p w14:paraId="221F6B35" w14:textId="77777777" w:rsidR="00123ABE" w:rsidRDefault="005A19AE">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Nugues</w:t>
      </w:r>
      <w:proofErr w:type="spellEnd"/>
      <w:r>
        <w:rPr>
          <w:color w:val="000000"/>
        </w:rPr>
        <w:t xml:space="preserve"> MM, Smith GW, Van </w:t>
      </w:r>
      <w:proofErr w:type="spellStart"/>
      <w:r>
        <w:rPr>
          <w:color w:val="000000"/>
        </w:rPr>
        <w:t>Hooidonk</w:t>
      </w:r>
      <w:proofErr w:type="spellEnd"/>
      <w:r>
        <w:rPr>
          <w:color w:val="000000"/>
        </w:rPr>
        <w:t xml:space="preserve"> RJ, </w:t>
      </w:r>
      <w:proofErr w:type="spellStart"/>
      <w:r>
        <w:rPr>
          <w:color w:val="000000"/>
        </w:rPr>
        <w:t>Seabra</w:t>
      </w:r>
      <w:proofErr w:type="spellEnd"/>
      <w:r>
        <w:rPr>
          <w:color w:val="000000"/>
        </w:rPr>
        <w:t xml:space="preserve"> MI, </w:t>
      </w:r>
      <w:proofErr w:type="spellStart"/>
      <w:r>
        <w:rPr>
          <w:color w:val="000000"/>
        </w:rPr>
        <w:t>Bak</w:t>
      </w:r>
      <w:proofErr w:type="spellEnd"/>
      <w:r>
        <w:rPr>
          <w:color w:val="000000"/>
        </w:rPr>
        <w:t xml:space="preserve">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Olff</w:t>
      </w:r>
      <w:proofErr w:type="spellEnd"/>
      <w:r>
        <w:rPr>
          <w:color w:val="000000"/>
        </w:rPr>
        <w:t xml:space="preserve"> H, Vera FWM, </w:t>
      </w:r>
      <w:proofErr w:type="spellStart"/>
      <w:r>
        <w:rPr>
          <w:color w:val="000000"/>
        </w:rPr>
        <w:t>Bokdam</w:t>
      </w:r>
      <w:proofErr w:type="spellEnd"/>
      <w:r>
        <w:rPr>
          <w:color w:val="000000"/>
        </w:rPr>
        <w:t xml:space="preserve"> J, Bakker ES, Gleichman JM, </w:t>
      </w:r>
      <w:proofErr w:type="spellStart"/>
      <w:r>
        <w:rPr>
          <w:color w:val="000000"/>
        </w:rPr>
        <w:t>Maeyer</w:t>
      </w:r>
      <w:proofErr w:type="spellEnd"/>
      <w:r>
        <w:rPr>
          <w:color w:val="000000"/>
        </w:rPr>
        <w:t xml:space="preserve"> K, Smit R. 1999. Shifting Mosaics in Grazed Woodlands Driven by the Alternation of Plant Facilitation and Competition. Plant Biology 1: 127-137.</w:t>
      </w:r>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Polunin N, </w:t>
      </w:r>
      <w:proofErr w:type="spellStart"/>
      <w:r>
        <w:rPr>
          <w:color w:val="000000"/>
        </w:rPr>
        <w:t>Klumpp</w:t>
      </w:r>
      <w:proofErr w:type="spellEnd"/>
      <w:r>
        <w:rPr>
          <w:color w:val="000000"/>
        </w:rPr>
        <w:t xml:space="preserve"> D. 1992. Algal food supply and grazer demand in a very productive coral-reef zone. Journal of Experimental Marine Biology and Ecology 164: 1-15.</w:t>
      </w:r>
    </w:p>
    <w:p w14:paraId="353BBAB5" w14:textId="38D313AE" w:rsidR="00123ABE" w:rsidRDefault="005A19AE">
      <w:pPr>
        <w:pBdr>
          <w:top w:val="nil"/>
          <w:left w:val="nil"/>
          <w:bottom w:val="nil"/>
          <w:right w:val="nil"/>
          <w:between w:val="nil"/>
        </w:pBdr>
        <w:spacing w:line="480" w:lineRule="auto"/>
        <w:ind w:left="700" w:hanging="700"/>
        <w:rPr>
          <w:color w:val="000000"/>
        </w:rPr>
      </w:pPr>
      <w:r>
        <w:rPr>
          <w:color w:val="000000"/>
        </w:rPr>
        <w:t>R Core Team. 201</w:t>
      </w:r>
      <w:r w:rsidR="00392D9A">
        <w:rPr>
          <w:color w:val="000000"/>
        </w:rPr>
        <w:t>9</w:t>
      </w:r>
      <w:r>
        <w:rPr>
          <w:color w:val="000000"/>
        </w:rPr>
        <w:t xml:space="preserve">. R: A language and environment for statistical computing. R Foundation for Statistical Computing, Vienna, Austria. URL: </w:t>
      </w:r>
      <w:hyperlink r:id="rId11">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Rasher DB, Hoey AS, Hay ME. 2013. Consumer diversity interacts with prey </w:t>
      </w:r>
      <w:proofErr w:type="spellStart"/>
      <w:r>
        <w:rPr>
          <w:color w:val="000000"/>
        </w:rPr>
        <w:t>defenses</w:t>
      </w:r>
      <w:proofErr w:type="spellEnd"/>
      <w:r>
        <w:rPr>
          <w:color w:val="000000"/>
        </w:rPr>
        <w:t xml:space="preserve"> to drive ecosystem function. Ecology 94: 1347-1358.</w:t>
      </w:r>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Smit C, Den </w:t>
      </w:r>
      <w:proofErr w:type="spellStart"/>
      <w:r>
        <w:rPr>
          <w:color w:val="000000"/>
        </w:rPr>
        <w:t>Ouden</w:t>
      </w:r>
      <w:proofErr w:type="spellEnd"/>
      <w:r>
        <w:rPr>
          <w:color w:val="000000"/>
        </w:rPr>
        <w:t xml:space="preserve"> J, Müller‐</w:t>
      </w:r>
      <w:proofErr w:type="spellStart"/>
      <w:r>
        <w:rPr>
          <w:color w:val="000000"/>
        </w:rPr>
        <w:t>Schärer</w:t>
      </w:r>
      <w:proofErr w:type="spellEnd"/>
      <w:r>
        <w:rPr>
          <w:color w:val="000000"/>
        </w:rPr>
        <w:t xml:space="preserve">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Stan Development Team. 2016. </w:t>
      </w:r>
      <w:proofErr w:type="spellStart"/>
      <w:proofErr w:type="gramStart"/>
      <w:r>
        <w:rPr>
          <w:color w:val="000000"/>
        </w:rPr>
        <w:t>rstanarm</w:t>
      </w:r>
      <w:proofErr w:type="spellEnd"/>
      <w:proofErr w:type="gramEnd"/>
      <w:r>
        <w:rPr>
          <w:color w:val="000000"/>
        </w:rPr>
        <w:t xml:space="preserve">: Bayesian applied regression </w:t>
      </w:r>
      <w:proofErr w:type="spellStart"/>
      <w:r>
        <w:rPr>
          <w:color w:val="000000"/>
        </w:rPr>
        <w:t>modeling</w:t>
      </w:r>
      <w:proofErr w:type="spellEnd"/>
      <w:r>
        <w:rPr>
          <w:color w:val="000000"/>
        </w:rPr>
        <w:t xml:space="preserve">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Stiger</w:t>
      </w:r>
      <w:proofErr w:type="spellEnd"/>
      <w:r>
        <w:rPr>
          <w:color w:val="000000"/>
        </w:rPr>
        <w:t xml:space="preserve"> V, </w:t>
      </w:r>
      <w:proofErr w:type="spellStart"/>
      <w:r>
        <w:rPr>
          <w:color w:val="000000"/>
        </w:rPr>
        <w:t>Deslandes</w:t>
      </w:r>
      <w:proofErr w:type="spellEnd"/>
      <w:r>
        <w:rPr>
          <w:color w:val="000000"/>
        </w:rPr>
        <w:t xml:space="preserve"> E, </w:t>
      </w:r>
      <w:proofErr w:type="spellStart"/>
      <w:r>
        <w:rPr>
          <w:color w:val="000000"/>
        </w:rPr>
        <w:t>Payri</w:t>
      </w:r>
      <w:proofErr w:type="spellEnd"/>
      <w:r>
        <w:rPr>
          <w:color w:val="000000"/>
        </w:rPr>
        <w:t xml:space="preserve"> CE. 2004. Phenolic contents of two brown algae, </w:t>
      </w:r>
      <w:proofErr w:type="spellStart"/>
      <w:r>
        <w:rPr>
          <w:i/>
          <w:color w:val="000000"/>
        </w:rPr>
        <w:t>Turbinaria</w:t>
      </w:r>
      <w:proofErr w:type="spellEnd"/>
      <w:r>
        <w:rPr>
          <w:i/>
          <w:color w:val="000000"/>
        </w:rPr>
        <w:t xml:space="preserve"> </w:t>
      </w:r>
      <w:proofErr w:type="spellStart"/>
      <w:r>
        <w:rPr>
          <w:i/>
          <w:color w:val="000000"/>
        </w:rPr>
        <w:t>ornata</w:t>
      </w:r>
      <w:proofErr w:type="spellEnd"/>
      <w:r>
        <w:rPr>
          <w:i/>
          <w:color w:val="000000"/>
        </w:rPr>
        <w:t xml:space="preserve"> </w:t>
      </w:r>
      <w:r>
        <w:rPr>
          <w:color w:val="000000"/>
        </w:rPr>
        <w:t>and</w:t>
      </w:r>
      <w:r>
        <w:rPr>
          <w:i/>
          <w:color w:val="000000"/>
        </w:rPr>
        <w:t xml:space="preserve"> </w:t>
      </w:r>
      <w:proofErr w:type="spellStart"/>
      <w:r>
        <w:rPr>
          <w:i/>
          <w:color w:val="000000"/>
        </w:rPr>
        <w:t>Sargassum</w:t>
      </w:r>
      <w:proofErr w:type="spellEnd"/>
      <w:r>
        <w:rPr>
          <w:i/>
          <w:color w:val="000000"/>
        </w:rPr>
        <w:t xml:space="preserve"> </w:t>
      </w:r>
      <w:proofErr w:type="spellStart"/>
      <w:r>
        <w:rPr>
          <w:i/>
          <w:color w:val="000000"/>
        </w:rPr>
        <w:t>mangarevense</w:t>
      </w:r>
      <w:proofErr w:type="spellEnd"/>
      <w:r>
        <w:rPr>
          <w:color w:val="000000"/>
        </w:rPr>
        <w:t xml:space="preserve"> on Tahiti (French Polynesia): interspecific, </w:t>
      </w:r>
      <w:proofErr w:type="spellStart"/>
      <w:r>
        <w:rPr>
          <w:color w:val="000000"/>
        </w:rPr>
        <w:t>ontogenic</w:t>
      </w:r>
      <w:proofErr w:type="spellEnd"/>
      <w:r>
        <w:rPr>
          <w:color w:val="000000"/>
        </w:rPr>
        <w:t xml:space="preserve"> and </w:t>
      </w:r>
      <w:proofErr w:type="spellStart"/>
      <w:r>
        <w:rPr>
          <w:color w:val="000000"/>
        </w:rPr>
        <w:t>spatio</w:t>
      </w:r>
      <w:proofErr w:type="spellEnd"/>
      <w:r>
        <w:rPr>
          <w:color w:val="000000"/>
        </w:rPr>
        <w:t>-temporal variations. Botanica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Uytvanck</w:t>
      </w:r>
      <w:proofErr w:type="spellEnd"/>
      <w:r>
        <w:rPr>
          <w:color w:val="000000"/>
        </w:rPr>
        <w:t xml:space="preserve"> JV, </w:t>
      </w:r>
      <w:proofErr w:type="spellStart"/>
      <w:r>
        <w:rPr>
          <w:color w:val="000000"/>
        </w:rPr>
        <w:t>Maes</w:t>
      </w:r>
      <w:proofErr w:type="spellEnd"/>
      <w:r>
        <w:rPr>
          <w:color w:val="000000"/>
        </w:rPr>
        <w:t xml:space="preserve"> D, </w:t>
      </w:r>
      <w:proofErr w:type="spellStart"/>
      <w:r>
        <w:rPr>
          <w:color w:val="000000"/>
        </w:rPr>
        <w:t>Vandenhaute</w:t>
      </w:r>
      <w:proofErr w:type="spellEnd"/>
      <w:r>
        <w:rPr>
          <w:color w:val="000000"/>
        </w:rPr>
        <w:t xml:space="preserve"> D, Hoffmann M. 2008. Restoration of </w:t>
      </w:r>
      <w:proofErr w:type="spellStart"/>
      <w:r>
        <w:rPr>
          <w:color w:val="000000"/>
        </w:rPr>
        <w:t>woodpasture</w:t>
      </w:r>
      <w:proofErr w:type="spellEnd"/>
      <w:r>
        <w:rPr>
          <w:color w:val="000000"/>
        </w:rPr>
        <w:t xml:space="preserv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Vehtari</w:t>
      </w:r>
      <w:proofErr w:type="spellEnd"/>
      <w:r>
        <w:rPr>
          <w:color w:val="000000"/>
        </w:rPr>
        <w:t xml:space="preserve"> A, </w:t>
      </w:r>
      <w:proofErr w:type="spellStart"/>
      <w:r>
        <w:rPr>
          <w:color w:val="000000"/>
        </w:rPr>
        <w:t>Gabry</w:t>
      </w:r>
      <w:proofErr w:type="spellEnd"/>
      <w:r>
        <w:rPr>
          <w:color w:val="000000"/>
        </w:rPr>
        <w:t xml:space="preserve"> J, Yao Y, Gelman A. 2018. </w:t>
      </w:r>
      <w:proofErr w:type="gramStart"/>
      <w:r>
        <w:rPr>
          <w:color w:val="000000"/>
        </w:rPr>
        <w:t>loo</w:t>
      </w:r>
      <w:proofErr w:type="gramEnd"/>
      <w:r>
        <w:rPr>
          <w:color w:val="000000"/>
        </w:rPr>
        <w:t xml:space="preserve">: Efficient leave-one-out cross-validation and WAIC for Bayesian models. R package version 2.0.0, </w:t>
      </w:r>
      <w:hyperlink r:id="rId12">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Vergés</w:t>
      </w:r>
      <w:proofErr w:type="spellEnd"/>
      <w:r>
        <w:rPr>
          <w:color w:val="000000"/>
        </w:rPr>
        <w:t xml:space="preserve"> A, </w:t>
      </w:r>
      <w:proofErr w:type="spellStart"/>
      <w:r>
        <w:rPr>
          <w:color w:val="000000"/>
        </w:rPr>
        <w:t>Vanderklift</w:t>
      </w:r>
      <w:proofErr w:type="spellEnd"/>
      <w:r>
        <w:rPr>
          <w:color w:val="000000"/>
        </w:rPr>
        <w:t xml:space="preserve"> MA, </w:t>
      </w:r>
      <w:proofErr w:type="spellStart"/>
      <w:r>
        <w:rPr>
          <w:color w:val="000000"/>
        </w:rPr>
        <w:t>Doropoulos</w:t>
      </w:r>
      <w:proofErr w:type="spellEnd"/>
      <w:r>
        <w:rPr>
          <w:color w:val="000000"/>
        </w:rPr>
        <w:t xml:space="preserve"> C, </w:t>
      </w:r>
      <w:proofErr w:type="spellStart"/>
      <w:r>
        <w:rPr>
          <w:color w:val="000000"/>
        </w:rPr>
        <w:t>Hyndes</w:t>
      </w:r>
      <w:proofErr w:type="spellEnd"/>
      <w:r>
        <w:rPr>
          <w:color w:val="000000"/>
        </w:rPr>
        <w:t xml:space="preserve"> GA. 2011. Spatial patterns in herbivory on a coral reef are influenced by structural complexity but not by algal traits. </w:t>
      </w:r>
      <w:proofErr w:type="spellStart"/>
      <w:r>
        <w:rPr>
          <w:color w:val="000000"/>
        </w:rPr>
        <w:t>PLoS</w:t>
      </w:r>
      <w:proofErr w:type="spellEnd"/>
      <w:r>
        <w:rPr>
          <w:color w:val="000000"/>
        </w:rPr>
        <w:t xml:space="preserve">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 xml:space="preserve">Webster FJ, Babcock RC, Van </w:t>
      </w:r>
      <w:proofErr w:type="spellStart"/>
      <w:r>
        <w:rPr>
          <w:color w:val="000000"/>
        </w:rPr>
        <w:t>Keulen</w:t>
      </w:r>
      <w:proofErr w:type="spellEnd"/>
      <w:r>
        <w:rPr>
          <w:color w:val="000000"/>
        </w:rPr>
        <w:t xml:space="preserve"> M, </w:t>
      </w:r>
      <w:proofErr w:type="spellStart"/>
      <w:r>
        <w:rPr>
          <w:color w:val="000000"/>
        </w:rPr>
        <w:t>Loneragan</w:t>
      </w:r>
      <w:proofErr w:type="spellEnd"/>
      <w:r>
        <w:rPr>
          <w:color w:val="000000"/>
        </w:rPr>
        <w:t xml:space="preserve"> NR. 2015. Macroalgae inhibits larval settlement and increases recruit mortality at Ningaloo Reef, Western Australia. </w:t>
      </w:r>
      <w:proofErr w:type="spellStart"/>
      <w:r>
        <w:rPr>
          <w:color w:val="000000"/>
        </w:rPr>
        <w:t>PLoS</w:t>
      </w:r>
      <w:proofErr w:type="spellEnd"/>
      <w:r>
        <w:rPr>
          <w:color w:val="000000"/>
        </w:rPr>
        <w:t xml:space="preserve">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proofErr w:type="spellStart"/>
      <w:r w:rsidRPr="003F7F4E">
        <w:rPr>
          <w:color w:val="000000"/>
        </w:rPr>
        <w:t>Wismer</w:t>
      </w:r>
      <w:proofErr w:type="spellEnd"/>
      <w:r w:rsidRPr="003F7F4E">
        <w:rPr>
          <w:color w:val="000000"/>
        </w:rPr>
        <w:t xml:space="preserve"> S, </w:t>
      </w:r>
      <w:proofErr w:type="spellStart"/>
      <w:r w:rsidRPr="003F7F4E">
        <w:rPr>
          <w:color w:val="000000"/>
        </w:rPr>
        <w:t>Hoey</w:t>
      </w:r>
      <w:proofErr w:type="spellEnd"/>
      <w:r w:rsidRPr="003F7F4E">
        <w:rPr>
          <w:color w:val="000000"/>
        </w:rPr>
        <w:t xml:space="preserve"> AS, Bellwood DR. </w:t>
      </w:r>
      <w:r>
        <w:rPr>
          <w:color w:val="000000"/>
        </w:rPr>
        <w:t xml:space="preserve">2009. </w:t>
      </w:r>
      <w:r w:rsidRPr="003F7F4E">
        <w:rPr>
          <w:color w:val="000000"/>
        </w:rPr>
        <w:t>Cross-shelf benthic community structure on the Great Barrier Reef: relationships between macroalgal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5B649BF0"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w:t>
      </w:r>
      <w:r w:rsidR="004A7988">
        <w:rPr>
          <w:i/>
          <w:color w:val="000000"/>
        </w:rPr>
        <w:t>argassum</w:t>
      </w:r>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r w:rsidR="0086165D">
        <w:rPr>
          <w:i/>
          <w:iCs/>
          <w:color w:val="000000"/>
        </w:rPr>
        <w:t xml:space="preserve">Sargassum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r w:rsidR="00453393">
        <w:rPr>
          <w:color w:val="000000"/>
        </w:rPr>
        <w:t xml:space="preserve">estimated marginal </w:t>
      </w:r>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w:t>
      </w:r>
      <w:r w:rsidR="00453393">
        <w:rPr>
          <w:color w:val="000000"/>
        </w:rPr>
        <w:t xml:space="preserve"> 50% and </w:t>
      </w:r>
      <w:r>
        <w:rPr>
          <w:color w:val="000000"/>
        </w:rPr>
        <w:t>95% Credible Intervals</w:t>
      </w:r>
      <w:r w:rsidR="00EB46E1">
        <w:rPr>
          <w:color w:val="000000"/>
        </w:rPr>
        <w:t xml:space="preserve">, and open symbols are the </w:t>
      </w:r>
      <w:r w:rsidR="00453393">
        <w:rPr>
          <w:color w:val="000000"/>
        </w:rPr>
        <w:t>raw data</w:t>
      </w:r>
      <w:r w:rsidR="00EB46E1">
        <w:rPr>
          <w:color w:val="000000"/>
        </w:rPr>
        <w:t>.</w:t>
      </w:r>
      <w:r>
        <w:rPr>
          <w:color w:val="000000"/>
        </w:rPr>
        <w:t xml:space="preserve"> </w:t>
      </w:r>
      <w:r w:rsidR="003B5B7B">
        <w:rPr>
          <w:color w:val="000000"/>
        </w:rPr>
        <w:t xml:space="preserve">Shaded areas represent the distribution of the estimated marginal mean. The </w:t>
      </w:r>
      <w:r w:rsidR="005607BD">
        <w:rPr>
          <w:color w:val="000000"/>
        </w:rPr>
        <w:t>right hand panel represents the median difference (</w:t>
      </w:r>
      <w:proofErr w:type="gramStart"/>
      <w:r w:rsidR="005607BD">
        <w:rPr>
          <w:rFonts w:ascii="Symbol" w:eastAsia="Symbol" w:hAnsi="Symbol" w:cs="Symbol"/>
          <w:color w:val="000000"/>
        </w:rPr>
        <w:t></w:t>
      </w:r>
      <w:r w:rsidR="005607BD">
        <w:rPr>
          <w:color w:val="000000"/>
        </w:rPr>
        <w:t xml:space="preserve">  50</w:t>
      </w:r>
      <w:proofErr w:type="gramEnd"/>
      <w:r w:rsidR="005607BD">
        <w:rPr>
          <w:color w:val="000000"/>
        </w:rPr>
        <w:t>% and 95% Credible Intervals) between exposed and caged tiles.</w:t>
      </w:r>
    </w:p>
    <w:p w14:paraId="6E8A8098" w14:textId="77777777" w:rsidR="00123ABE" w:rsidRDefault="00123ABE"/>
    <w:p w14:paraId="16E02144" w14:textId="274AB312" w:rsidR="005607BD" w:rsidRDefault="005A19AE" w:rsidP="005607BD">
      <w:pPr>
        <w:pBdr>
          <w:top w:val="nil"/>
          <w:left w:val="nil"/>
          <w:bottom w:val="nil"/>
          <w:right w:val="nil"/>
          <w:between w:val="nil"/>
        </w:pBdr>
        <w:spacing w:after="200" w:line="480" w:lineRule="auto"/>
        <w:rPr>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r w:rsidRPr="00D112FE">
        <w:rPr>
          <w:i/>
          <w:iCs/>
          <w:color w:val="000000"/>
        </w:rPr>
        <w:t>Sargassum</w:t>
      </w:r>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r w:rsidR="005607BD">
        <w:rPr>
          <w:color w:val="000000"/>
        </w:rPr>
        <w:t xml:space="preserve">Solid symbols are estimated marginal </w:t>
      </w:r>
      <w:r w:rsidR="005607BD" w:rsidRPr="004C4485">
        <w:t xml:space="preserve">mean model estimates of Bayesian </w:t>
      </w:r>
      <w:r w:rsidR="005607BD">
        <w:t xml:space="preserve">generalised linear </w:t>
      </w:r>
      <w:r w:rsidR="005607BD" w:rsidRPr="004C4485">
        <w:t xml:space="preserve">model with </w:t>
      </w:r>
      <w:r w:rsidR="005607BD">
        <w:t xml:space="preserve">gamma </w:t>
      </w:r>
      <w:r w:rsidR="005607BD" w:rsidRPr="004C4485">
        <w:t xml:space="preserve">distributed errors, </w:t>
      </w:r>
      <w:r w:rsidR="005607BD">
        <w:rPr>
          <w:rFonts w:ascii="Symbol" w:eastAsia="Symbol" w:hAnsi="Symbol" w:cs="Symbol"/>
          <w:color w:val="000000"/>
        </w:rPr>
        <w:t></w:t>
      </w:r>
      <w:r w:rsidR="005607BD">
        <w:rPr>
          <w:color w:val="000000"/>
        </w:rPr>
        <w:t xml:space="preserve">  50% and 95% Credible Intervals, and open symbols are the raw data. Shaded areas represent the distribution of the estimated marginal mean. The right hand panel represents the median difference (</w:t>
      </w:r>
      <w:r w:rsidR="005607BD">
        <w:rPr>
          <w:rFonts w:ascii="Symbol" w:eastAsia="Symbol" w:hAnsi="Symbol" w:cs="Symbol"/>
          <w:color w:val="000000"/>
        </w:rPr>
        <w:t></w:t>
      </w:r>
      <w:r w:rsidR="005607BD">
        <w:rPr>
          <w:color w:val="000000"/>
        </w:rPr>
        <w:t xml:space="preserve"> 50% and 95% Credible Intervals) between tile with and without </w:t>
      </w:r>
      <w:r w:rsidR="005607BD">
        <w:rPr>
          <w:i/>
          <w:color w:val="000000"/>
        </w:rPr>
        <w:t xml:space="preserve">Sargassum </w:t>
      </w:r>
      <w:r w:rsidR="005607BD">
        <w:rPr>
          <w:color w:val="000000"/>
        </w:rPr>
        <w:t>propagules.</w:t>
      </w:r>
    </w:p>
    <w:p w14:paraId="4EBFF031" w14:textId="77777777" w:rsidR="00123ABE" w:rsidRDefault="00123ABE" w:rsidP="005607BD">
      <w:pPr>
        <w:pBdr>
          <w:top w:val="nil"/>
          <w:left w:val="nil"/>
          <w:bottom w:val="nil"/>
          <w:right w:val="nil"/>
          <w:between w:val="nil"/>
        </w:pBdr>
        <w:spacing w:after="200" w:line="480" w:lineRule="auto"/>
      </w:pPr>
    </w:p>
    <w:p w14:paraId="6CA094CF" w14:textId="77777777" w:rsidR="005607BD" w:rsidRDefault="005A19AE" w:rsidP="005607BD">
      <w:pPr>
        <w:pBdr>
          <w:top w:val="nil"/>
          <w:left w:val="nil"/>
          <w:bottom w:val="nil"/>
          <w:right w:val="nil"/>
          <w:between w:val="nil"/>
        </w:pBdr>
        <w:spacing w:after="200" w:line="480" w:lineRule="auto"/>
        <w:rPr>
          <w:color w:val="000000"/>
        </w:rPr>
      </w:pPr>
      <w:r>
        <w:rPr>
          <w:color w:val="000000"/>
        </w:rPr>
        <w:t xml:space="preserve">Figure 3: </w:t>
      </w:r>
      <w:r w:rsidR="00F81425">
        <w:rPr>
          <w:color w:val="000000"/>
        </w:rPr>
        <w:t xml:space="preserve">Differences in the effect of the presence of </w:t>
      </w:r>
      <w:r w:rsidR="00F81425" w:rsidRPr="00B2737A">
        <w:rPr>
          <w:i/>
          <w:iCs/>
          <w:color w:val="000000"/>
        </w:rPr>
        <w:t>Sargassum</w:t>
      </w:r>
      <w:r w:rsidR="00F81425">
        <w:rPr>
          <w:color w:val="000000"/>
        </w:rPr>
        <w:t xml:space="preserve"> propagules on the bite rates of (a) </w:t>
      </w:r>
      <w:proofErr w:type="spellStart"/>
      <w:r w:rsidR="00F81425">
        <w:rPr>
          <w:i/>
          <w:color w:val="000000"/>
        </w:rPr>
        <w:t>Ecsenius</w:t>
      </w:r>
      <w:proofErr w:type="spellEnd"/>
      <w:r w:rsidR="00F81425">
        <w:rPr>
          <w:i/>
          <w:color w:val="000000"/>
        </w:rPr>
        <w:t xml:space="preserve"> </w:t>
      </w:r>
      <w:proofErr w:type="spellStart"/>
      <w:r w:rsidR="00F81425">
        <w:rPr>
          <w:i/>
          <w:color w:val="000000"/>
        </w:rPr>
        <w:t>stictus</w:t>
      </w:r>
      <w:proofErr w:type="spellEnd"/>
      <w:r w:rsidR="00F81425">
        <w:rPr>
          <w:color w:val="000000"/>
        </w:rPr>
        <w:t xml:space="preserve">, (b) </w:t>
      </w:r>
      <w:proofErr w:type="spellStart"/>
      <w:r w:rsidR="00F81425">
        <w:rPr>
          <w:i/>
          <w:color w:val="000000"/>
        </w:rPr>
        <w:t>Pomacentrus</w:t>
      </w:r>
      <w:proofErr w:type="spellEnd"/>
      <w:r w:rsidR="00F81425">
        <w:rPr>
          <w:color w:val="000000"/>
        </w:rPr>
        <w:t xml:space="preserve"> spp. and (c) </w:t>
      </w:r>
      <w:proofErr w:type="spellStart"/>
      <w:r w:rsidR="00F81425">
        <w:rPr>
          <w:i/>
          <w:color w:val="000000"/>
        </w:rPr>
        <w:t>Ctenochaetus</w:t>
      </w:r>
      <w:proofErr w:type="spellEnd"/>
      <w:r w:rsidR="00F81425">
        <w:rPr>
          <w:color w:val="000000"/>
        </w:rPr>
        <w:t xml:space="preserve"> </w:t>
      </w:r>
      <w:proofErr w:type="spellStart"/>
      <w:r w:rsidR="00F81425">
        <w:rPr>
          <w:i/>
          <w:color w:val="000000"/>
        </w:rPr>
        <w:t>striatus</w:t>
      </w:r>
      <w:proofErr w:type="spellEnd"/>
      <w:r w:rsidR="00F81425">
        <w:rPr>
          <w:color w:val="000000"/>
        </w:rPr>
        <w:t xml:space="preserve"> feeding on algal turf assemblages between sites and habitats (reef crest and reef flat) at Lizard Island. </w:t>
      </w:r>
    </w:p>
    <w:p w14:paraId="6518CF8F" w14:textId="63E8D839" w:rsidR="0020375D" w:rsidRDefault="005607BD">
      <w:pPr>
        <w:pBdr>
          <w:top w:val="nil"/>
          <w:left w:val="nil"/>
          <w:bottom w:val="nil"/>
          <w:right w:val="nil"/>
          <w:between w:val="nil"/>
        </w:pBdr>
        <w:spacing w:after="200" w:line="480" w:lineRule="auto"/>
        <w:rPr>
          <w:color w:val="000000"/>
        </w:rPr>
      </w:pPr>
      <w:r>
        <w:rPr>
          <w:color w:val="000000"/>
        </w:rPr>
        <w:t xml:space="preserve">Solid symbols are estimated marginal </w:t>
      </w:r>
      <w:r w:rsidRPr="004C4485">
        <w:t xml:space="preserve">mean model estimates of Bayesian </w:t>
      </w:r>
      <w:r>
        <w:t xml:space="preserve">generalised linear </w:t>
      </w:r>
      <w:r w:rsidRPr="004C4485">
        <w:t xml:space="preserve">model with </w:t>
      </w:r>
      <w:r>
        <w:t xml:space="preserve">gamma </w:t>
      </w:r>
      <w:r w:rsidRPr="004C4485">
        <w:t xml:space="preserve">distributed errors, </w:t>
      </w:r>
      <w:r>
        <w:rPr>
          <w:rFonts w:ascii="Symbol" w:eastAsia="Symbol" w:hAnsi="Symbol" w:cs="Symbol"/>
          <w:color w:val="000000"/>
        </w:rPr>
        <w:t></w:t>
      </w:r>
      <w:r>
        <w:rPr>
          <w:color w:val="000000"/>
        </w:rPr>
        <w:t xml:space="preserve">  50% and 95% Credible Intervals, and open symbols are the raw data. Shaded areas represent the distribution of the estimated marginal mean. The </w:t>
      </w:r>
      <w:r>
        <w:rPr>
          <w:color w:val="000000"/>
        </w:rPr>
        <w:lastRenderedPageBreak/>
        <w:t>right hand panel represents the median difference (</w:t>
      </w:r>
      <w:r>
        <w:rPr>
          <w:rFonts w:ascii="Symbol" w:eastAsia="Symbol" w:hAnsi="Symbol" w:cs="Symbol"/>
          <w:color w:val="000000"/>
        </w:rPr>
        <w:t></w:t>
      </w:r>
      <w:r>
        <w:rPr>
          <w:color w:val="000000"/>
        </w:rPr>
        <w:t xml:space="preserve"> 50% and 95% Credible Intervals) between tile with and without </w:t>
      </w:r>
      <w:r>
        <w:rPr>
          <w:i/>
          <w:color w:val="000000"/>
        </w:rPr>
        <w:t xml:space="preserve">Sargassum </w:t>
      </w:r>
      <w:r>
        <w:rPr>
          <w:color w:val="000000"/>
        </w:rPr>
        <w:t>propagules.</w:t>
      </w:r>
      <w:r w:rsidR="00B83BA1">
        <w:rPr>
          <w:color w:val="000000"/>
        </w:rPr>
        <w:t xml:space="preserve"> </w:t>
      </w:r>
      <w:r w:rsidR="005A19AE">
        <w:rPr>
          <w:color w:val="000000"/>
        </w:rPr>
        <w:t xml:space="preserve">Note: </w:t>
      </w:r>
      <w:proofErr w:type="spellStart"/>
      <w:r w:rsidR="005A19AE">
        <w:rPr>
          <w:i/>
          <w:color w:val="000000"/>
        </w:rPr>
        <w:t>Ctenochaetus</w:t>
      </w:r>
      <w:proofErr w:type="spellEnd"/>
      <w:r w:rsidR="005A19AE">
        <w:rPr>
          <w:color w:val="000000"/>
        </w:rPr>
        <w:t xml:space="preserve"> </w:t>
      </w:r>
      <w:proofErr w:type="spellStart"/>
      <w:r w:rsidR="005A19AE">
        <w:rPr>
          <w:i/>
          <w:color w:val="000000"/>
        </w:rPr>
        <w:t>striatus</w:t>
      </w:r>
      <w:proofErr w:type="spellEnd"/>
      <w:r w:rsidR="005A19AE">
        <w:rPr>
          <w:color w:val="000000"/>
        </w:rPr>
        <w:t xml:space="preserve"> only took bites on tiles on the reef crest.</w:t>
      </w:r>
    </w:p>
    <w:p w14:paraId="04607014" w14:textId="2CCD3CD2" w:rsidR="0020375D" w:rsidRPr="0020375D" w:rsidRDefault="0020375D" w:rsidP="0020375D">
      <w:pPr>
        <w:pBdr>
          <w:top w:val="nil"/>
          <w:left w:val="nil"/>
          <w:bottom w:val="nil"/>
          <w:right w:val="nil"/>
          <w:between w:val="nil"/>
        </w:pBdr>
        <w:spacing w:after="200" w:line="480" w:lineRule="auto"/>
        <w:rPr>
          <w:color w:val="000000"/>
        </w:rPr>
      </w:pPr>
      <w:r>
        <w:rPr>
          <w:color w:val="000000"/>
        </w:rPr>
        <w:t xml:space="preserve">Figure 4: </w:t>
      </w:r>
      <w:r w:rsidR="00640326">
        <w:rPr>
          <w:color w:val="000000"/>
        </w:rPr>
        <w:t xml:space="preserve">Variation in the benthic and herbivorous assemblages between habitats and sites on Lizard Island. </w:t>
      </w:r>
      <w:r>
        <w:rPr>
          <w:color w:val="000000"/>
        </w:rPr>
        <w:t xml:space="preserve">a) Mean percent </w:t>
      </w:r>
      <w:proofErr w:type="gramStart"/>
      <w:r>
        <w:rPr>
          <w:color w:val="000000"/>
        </w:rPr>
        <w:t>cover  (</w:t>
      </w:r>
      <w:proofErr w:type="gramEnd"/>
      <w:r>
        <w:rPr>
          <w:rFonts w:ascii="Symbol" w:eastAsia="Symbol" w:hAnsi="Symbol" w:cs="Symbol"/>
          <w:color w:val="000000"/>
        </w:rPr>
        <w:t></w:t>
      </w:r>
      <w:r>
        <w:rPr>
          <w:rFonts w:ascii="Symbol" w:eastAsia="Symbol" w:hAnsi="Symbol" w:cs="Symbol"/>
          <w:color w:val="000000"/>
        </w:rPr>
        <w:t></w:t>
      </w:r>
      <w:r>
        <w:rPr>
          <w:color w:val="000000"/>
        </w:rPr>
        <w:t>standard error) of benthic categories; b) Mean abundance (</w:t>
      </w:r>
      <w:r>
        <w:rPr>
          <w:rFonts w:ascii="Symbol" w:eastAsia="Symbol" w:hAnsi="Symbol" w:cs="Symbol"/>
          <w:color w:val="000000"/>
        </w:rPr>
        <w:t></w:t>
      </w:r>
      <w:r>
        <w:rPr>
          <w:rFonts w:ascii="Symbol" w:eastAsia="Symbol" w:hAnsi="Symbol" w:cs="Symbol"/>
          <w:color w:val="000000"/>
        </w:rPr>
        <w:t></w:t>
      </w:r>
      <w:r>
        <w:rPr>
          <w:color w:val="000000"/>
        </w:rPr>
        <w:t>standard error) per 50m</w:t>
      </w:r>
      <w:r>
        <w:rPr>
          <w:color w:val="000000"/>
          <w:vertAlign w:val="superscript"/>
        </w:rPr>
        <w:t>2</w:t>
      </w:r>
      <w:r>
        <w:rPr>
          <w:color w:val="000000"/>
        </w:rPr>
        <w:t xml:space="preserve"> transect </w:t>
      </w:r>
      <w:r w:rsidR="00640326">
        <w:rPr>
          <w:color w:val="000000"/>
        </w:rPr>
        <w:t>of</w:t>
      </w:r>
      <w:r>
        <w:rPr>
          <w:color w:val="000000"/>
        </w:rPr>
        <w:t xml:space="preserve"> the most common </w:t>
      </w:r>
      <w:r w:rsidR="00640326">
        <w:rPr>
          <w:color w:val="000000"/>
        </w:rPr>
        <w:t xml:space="preserve">herbivorous </w:t>
      </w:r>
      <w:r>
        <w:rPr>
          <w:color w:val="000000"/>
        </w:rPr>
        <w:t xml:space="preserve">fish </w:t>
      </w:r>
      <w:r w:rsidR="00640326">
        <w:rPr>
          <w:color w:val="000000"/>
        </w:rPr>
        <w:t>taxa. Symbol colours represent the</w:t>
      </w:r>
      <w:r>
        <w:rPr>
          <w:color w:val="000000"/>
        </w:rPr>
        <w:t xml:space="preserve"> </w:t>
      </w:r>
      <w:r w:rsidR="00640326">
        <w:rPr>
          <w:color w:val="000000"/>
        </w:rPr>
        <w:t xml:space="preserve">fish </w:t>
      </w:r>
      <w:r>
        <w:rPr>
          <w:color w:val="000000"/>
        </w:rPr>
        <w:t>families</w:t>
      </w:r>
      <w:r w:rsidR="00640326">
        <w:rPr>
          <w:color w:val="000000"/>
        </w:rPr>
        <w:t>, and symbol shapes the individual taxa</w:t>
      </w:r>
      <w:r>
        <w:rPr>
          <w:color w:val="000000"/>
        </w:rPr>
        <w:t>.</w:t>
      </w:r>
    </w:p>
    <w:p w14:paraId="1A8AEDB9" w14:textId="77777777" w:rsidR="0020375D" w:rsidRDefault="0020375D">
      <w:pPr>
        <w:pBdr>
          <w:top w:val="nil"/>
          <w:left w:val="nil"/>
          <w:bottom w:val="nil"/>
          <w:right w:val="nil"/>
          <w:between w:val="nil"/>
        </w:pBdr>
        <w:spacing w:after="200" w:line="480" w:lineRule="auto"/>
        <w:rPr>
          <w:color w:val="000000"/>
        </w:rPr>
      </w:pP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2B5036B2" w:rsidR="00123ABE" w:rsidRDefault="00531994">
      <w:pPr>
        <w:keepNext/>
        <w:pBdr>
          <w:top w:val="nil"/>
          <w:left w:val="nil"/>
          <w:bottom w:val="nil"/>
          <w:right w:val="nil"/>
          <w:between w:val="nil"/>
        </w:pBdr>
        <w:spacing w:before="180" w:after="180" w:line="360" w:lineRule="auto"/>
        <w:rPr>
          <w:color w:val="000000"/>
        </w:rPr>
      </w:pPr>
      <w:bookmarkStart w:id="18" w:name="_tyjcwt" w:colFirst="0" w:colLast="0"/>
      <w:bookmarkEnd w:id="18"/>
      <w:r w:rsidRPr="00531994">
        <w:rPr>
          <w:noProof/>
          <w:color w:val="000000"/>
          <w:lang w:eastAsia="en-AU"/>
        </w:rPr>
        <w:lastRenderedPageBreak/>
        <w:drawing>
          <wp:inline distT="0" distB="0" distL="0" distR="0" wp14:anchorId="0572AD9B" wp14:editId="2795FD46">
            <wp:extent cx="5727700" cy="3579813"/>
            <wp:effectExtent l="0" t="0" r="6350" b="1905"/>
            <wp:docPr id="3" name="Picture 3" descr="C:\Users\jc346867\Documents\GitHub\Hoeyetal2021_Survival\Figures\Prop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346867\Documents\GitHub\Hoeyetal2021_Survival\Figures\PropSurviv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35F63645" w:rsidR="00123ABE" w:rsidRDefault="003B5B7B">
      <w:pPr>
        <w:keepNext/>
        <w:pBdr>
          <w:top w:val="nil"/>
          <w:left w:val="nil"/>
          <w:bottom w:val="nil"/>
          <w:right w:val="nil"/>
          <w:between w:val="nil"/>
        </w:pBdr>
        <w:spacing w:after="200" w:line="360" w:lineRule="auto"/>
        <w:rPr>
          <w:color w:val="000000"/>
          <w:sz w:val="20"/>
          <w:szCs w:val="20"/>
        </w:rPr>
      </w:pPr>
      <w:r w:rsidRPr="003B5B7B">
        <w:rPr>
          <w:snapToGrid w:val="0"/>
          <w:color w:val="000000"/>
          <w:w w:val="0"/>
          <w:sz w:val="0"/>
          <w:szCs w:val="0"/>
          <w:u w:color="000000"/>
          <w:bdr w:val="none" w:sz="0" w:space="0" w:color="000000"/>
          <w:shd w:val="clear" w:color="000000" w:fill="000000"/>
          <w:lang w:val="x-none" w:eastAsia="x-none" w:bidi="x-none"/>
        </w:rPr>
        <w:lastRenderedPageBreak/>
        <w:t xml:space="preserve"> </w:t>
      </w:r>
      <w:r w:rsidRPr="003B5B7B">
        <w:rPr>
          <w:noProof/>
          <w:snapToGrid w:val="0"/>
          <w:color w:val="000000"/>
          <w:w w:val="0"/>
          <w:sz w:val="0"/>
          <w:szCs w:val="0"/>
          <w:u w:color="000000"/>
          <w:bdr w:val="none" w:sz="0" w:space="0" w:color="000000"/>
          <w:shd w:val="clear" w:color="000000" w:fill="000000"/>
          <w:lang w:eastAsia="en-AU"/>
        </w:rPr>
        <w:drawing>
          <wp:inline distT="0" distB="0" distL="0" distR="0" wp14:anchorId="591C10B6" wp14:editId="0CD1E4E4">
            <wp:extent cx="5486400" cy="4572000"/>
            <wp:effectExtent l="0" t="0" r="0" b="0"/>
            <wp:docPr id="9" name="Picture 9"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c346867\Documents\GitHub\Hoeyetal2021_Survival\Figures\Graz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5D6CD107" w:rsidR="00123ABE" w:rsidRDefault="00531994">
      <w:pPr>
        <w:keepNext/>
        <w:pBdr>
          <w:top w:val="nil"/>
          <w:left w:val="nil"/>
          <w:bottom w:val="nil"/>
          <w:right w:val="nil"/>
          <w:between w:val="nil"/>
        </w:pBdr>
        <w:spacing w:before="180" w:after="180" w:line="360" w:lineRule="auto"/>
        <w:rPr>
          <w:color w:val="000000"/>
        </w:rPr>
      </w:pPr>
      <w:bookmarkStart w:id="19" w:name="_3dy6vkm" w:colFirst="0" w:colLast="0"/>
      <w:bookmarkEnd w:id="19"/>
      <w:r w:rsidRPr="00531994">
        <w:rPr>
          <w:noProof/>
          <w:color w:val="000000"/>
          <w:lang w:eastAsia="en-AU"/>
        </w:rPr>
        <w:lastRenderedPageBreak/>
        <w:drawing>
          <wp:inline distT="0" distB="0" distL="0" distR="0" wp14:anchorId="42C06FE8" wp14:editId="5209CF91">
            <wp:extent cx="5486400" cy="7315200"/>
            <wp:effectExtent l="0" t="0" r="0" b="0"/>
            <wp:docPr id="5" name="Picture 5"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346867\Documents\GitHub\Hoeyetal2021_Survival\Figures\GrazingSpec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0D16B201" w14:textId="1ED31221" w:rsidR="00123ABE" w:rsidRDefault="005A19AE">
      <w:pPr>
        <w:keepNext/>
        <w:pBdr>
          <w:top w:val="nil"/>
          <w:left w:val="nil"/>
          <w:bottom w:val="nil"/>
          <w:right w:val="nil"/>
          <w:between w:val="nil"/>
        </w:pBdr>
        <w:spacing w:before="180" w:after="180" w:line="360" w:lineRule="auto"/>
        <w:rPr>
          <w:color w:val="000000"/>
        </w:rPr>
      </w:pPr>
      <w:r>
        <w:rPr>
          <w:color w:val="000000"/>
        </w:rPr>
        <w:t>Figure 3</w:t>
      </w:r>
    </w:p>
    <w:p w14:paraId="226B2CC5" w14:textId="7BB3D99F" w:rsidR="007D1255" w:rsidRDefault="007D1255">
      <w:pPr>
        <w:keepNext/>
        <w:pBdr>
          <w:top w:val="nil"/>
          <w:left w:val="nil"/>
          <w:bottom w:val="nil"/>
          <w:right w:val="nil"/>
          <w:between w:val="nil"/>
        </w:pBdr>
        <w:spacing w:before="180" w:after="180" w:line="360" w:lineRule="auto"/>
        <w:rPr>
          <w:color w:val="000000"/>
        </w:rPr>
      </w:pPr>
    </w:p>
    <w:p w14:paraId="3DB0A691" w14:textId="007C9EA1" w:rsidR="007D1255" w:rsidRDefault="0020375D">
      <w:pPr>
        <w:keepNext/>
        <w:pBdr>
          <w:top w:val="nil"/>
          <w:left w:val="nil"/>
          <w:bottom w:val="nil"/>
          <w:right w:val="nil"/>
          <w:between w:val="nil"/>
        </w:pBdr>
        <w:spacing w:before="180" w:after="180" w:line="360" w:lineRule="auto"/>
        <w:rPr>
          <w:color w:val="000000"/>
        </w:rPr>
      </w:pPr>
      <w:r w:rsidRPr="0020375D">
        <w:rPr>
          <w:noProof/>
          <w:color w:val="000000"/>
          <w:lang w:eastAsia="en-AU"/>
        </w:rPr>
        <w:lastRenderedPageBreak/>
        <w:drawing>
          <wp:inline distT="0" distB="0" distL="0" distR="0" wp14:anchorId="7445243E" wp14:editId="1CE2D8AE">
            <wp:extent cx="5727700" cy="7364186"/>
            <wp:effectExtent l="0" t="0" r="6350" b="8255"/>
            <wp:docPr id="12" name="Picture 12" descr="C:\Users\jc346867\Documents\GitHub\Hoeyetal2021_Survival\Figures\BenthosFi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c346867\Documents\GitHub\Hoeyetal2021_Survival\Figures\BenthosFish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7364186"/>
                    </a:xfrm>
                    <a:prstGeom prst="rect">
                      <a:avLst/>
                    </a:prstGeom>
                    <a:noFill/>
                    <a:ln>
                      <a:noFill/>
                    </a:ln>
                  </pic:spPr>
                </pic:pic>
              </a:graphicData>
            </a:graphic>
          </wp:inline>
        </w:drawing>
      </w:r>
    </w:p>
    <w:p w14:paraId="079D873D" w14:textId="4D9F660B" w:rsidR="007D1255" w:rsidRDefault="007D1255">
      <w:pPr>
        <w:keepNext/>
        <w:pBdr>
          <w:top w:val="nil"/>
          <w:left w:val="nil"/>
          <w:bottom w:val="nil"/>
          <w:right w:val="nil"/>
          <w:between w:val="nil"/>
        </w:pBdr>
        <w:spacing w:before="180" w:after="180" w:line="360" w:lineRule="auto"/>
        <w:rPr>
          <w:color w:val="000000"/>
        </w:rPr>
      </w:pPr>
      <w:r>
        <w:rPr>
          <w:color w:val="000000"/>
        </w:rPr>
        <w:t>Figure 4</w:t>
      </w:r>
    </w:p>
    <w:p w14:paraId="3AB794EC" w14:textId="77777777" w:rsidR="00123ABE" w:rsidRDefault="00123ABE"/>
    <w:sectPr w:rsidR="00123ABE">
      <w:headerReference w:type="default" r:id="rId17"/>
      <w:footerReference w:type="even" r:id="rId18"/>
      <w:footerReference w:type="default" r:id="rId19"/>
      <w:footerReference w:type="first" r:id="rId20"/>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ndrew Hoey" w:date="2021-07-22T11:23:00Z" w:initials="AH">
    <w:p w14:paraId="6BB5D7C4" w14:textId="666B386C" w:rsidR="009E1766" w:rsidRDefault="009E1766">
      <w:pPr>
        <w:pStyle w:val="CommentText"/>
      </w:pPr>
      <w:r>
        <w:rPr>
          <w:rStyle w:val="CommentReference"/>
        </w:rPr>
        <w:annotationRef/>
      </w:r>
      <w:r>
        <w:t xml:space="preserve">Sam, can you please check this? From the figure it looks like there is some evidence of </w:t>
      </w:r>
      <w:proofErr w:type="spellStart"/>
      <w:r>
        <w:t>Scarus</w:t>
      </w:r>
      <w:proofErr w:type="spellEnd"/>
      <w:r>
        <w:t xml:space="preserve"> preferring tiles without propagules and I think it is an obvious question that reviewers will ask</w:t>
      </w:r>
    </w:p>
  </w:comment>
  <w:comment w:id="6" w:author="Samuel Matthews" w:date="2021-07-24T12:11:00Z" w:initials="SM">
    <w:p w14:paraId="79ECB553" w14:textId="6D1C2798" w:rsidR="004F7CBF" w:rsidRPr="004F7CBF" w:rsidRDefault="004F7CBF">
      <w:pPr>
        <w:pStyle w:val="CommentText"/>
      </w:pPr>
      <w:r>
        <w:rPr>
          <w:rStyle w:val="CommentReference"/>
        </w:rPr>
        <w:annotationRef/>
      </w:r>
      <w:r>
        <w:t xml:space="preserve">I think we have to remove this figure, as this was my initial attempt at the model, but when I fixed it up I couldn’t actually fit it properly for </w:t>
      </w:r>
      <w:proofErr w:type="spellStart"/>
      <w:r>
        <w:rPr>
          <w:i/>
        </w:rPr>
        <w:t>Scarus</w:t>
      </w:r>
      <w:proofErr w:type="spellEnd"/>
      <w:r>
        <w:rPr>
          <w:i/>
        </w:rPr>
        <w:t xml:space="preserve"> </w:t>
      </w:r>
      <w:proofErr w:type="spellStart"/>
      <w:r>
        <w:rPr>
          <w:i/>
        </w:rPr>
        <w:t>spp</w:t>
      </w:r>
      <w:proofErr w:type="spellEnd"/>
      <w:r>
        <w:rPr>
          <w:i/>
        </w:rPr>
        <w:t xml:space="preserve"> </w:t>
      </w:r>
      <w:r>
        <w:t>as it was too variable. You can use the proportion of bites from table S1 to support this, but we can’t use the figure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5D7C4" w15:done="0"/>
  <w15:commentEx w15:paraId="79ECB553" w15:paraIdParent="6BB5D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D3AE" w16cex:dateUtc="2021-07-22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5D7C4" w16cid:durableId="24A3D3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22A65" w14:textId="77777777" w:rsidR="00665D5E" w:rsidRDefault="00665D5E">
      <w:r>
        <w:separator/>
      </w:r>
    </w:p>
  </w:endnote>
  <w:endnote w:type="continuationSeparator" w:id="0">
    <w:p w14:paraId="05381B99" w14:textId="77777777" w:rsidR="00665D5E" w:rsidRDefault="0066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8ADE" w14:textId="3356971F"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86BCB">
      <w:rPr>
        <w:noProof/>
        <w:color w:val="000000"/>
      </w:rPr>
      <w:t>16</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088BF" w14:textId="77777777" w:rsidR="00665D5E" w:rsidRDefault="00665D5E">
      <w:r>
        <w:separator/>
      </w:r>
    </w:p>
  </w:footnote>
  <w:footnote w:type="continuationSeparator" w:id="0">
    <w:p w14:paraId="0DB198D6" w14:textId="77777777" w:rsidR="00665D5E" w:rsidRDefault="00665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atthews">
    <w15:presenceInfo w15:providerId="None" w15:userId="Samuel Matthews"/>
  </w15:person>
  <w15:person w15:author="Andrew Hoey">
    <w15:presenceInfo w15:providerId="AD" w15:userId="S::andrew.hoey@my.jcu.edu.au::ea71a66f-57f4-4446-afa5-a16806e59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BE"/>
    <w:rsid w:val="000456BD"/>
    <w:rsid w:val="000A1E93"/>
    <w:rsid w:val="000C6E0F"/>
    <w:rsid w:val="000D3141"/>
    <w:rsid w:val="000D368F"/>
    <w:rsid w:val="0010053A"/>
    <w:rsid w:val="00110C2E"/>
    <w:rsid w:val="001128FD"/>
    <w:rsid w:val="00123ABE"/>
    <w:rsid w:val="00165EB3"/>
    <w:rsid w:val="001936EC"/>
    <w:rsid w:val="001E6A64"/>
    <w:rsid w:val="0020375D"/>
    <w:rsid w:val="00204217"/>
    <w:rsid w:val="002058CC"/>
    <w:rsid w:val="002B38AE"/>
    <w:rsid w:val="002D7486"/>
    <w:rsid w:val="002F082E"/>
    <w:rsid w:val="00347840"/>
    <w:rsid w:val="00351A24"/>
    <w:rsid w:val="00390DAE"/>
    <w:rsid w:val="00392D9A"/>
    <w:rsid w:val="00397429"/>
    <w:rsid w:val="003B5B7B"/>
    <w:rsid w:val="003E3C58"/>
    <w:rsid w:val="003F7F4E"/>
    <w:rsid w:val="004419DF"/>
    <w:rsid w:val="00453393"/>
    <w:rsid w:val="0047561B"/>
    <w:rsid w:val="00475C84"/>
    <w:rsid w:val="004A4580"/>
    <w:rsid w:val="004A4F31"/>
    <w:rsid w:val="004A7988"/>
    <w:rsid w:val="004C0253"/>
    <w:rsid w:val="004D0B7D"/>
    <w:rsid w:val="004F7CBF"/>
    <w:rsid w:val="00523297"/>
    <w:rsid w:val="00531994"/>
    <w:rsid w:val="0054079D"/>
    <w:rsid w:val="005607BD"/>
    <w:rsid w:val="005626D4"/>
    <w:rsid w:val="00592104"/>
    <w:rsid w:val="00595523"/>
    <w:rsid w:val="005957A2"/>
    <w:rsid w:val="005A19AE"/>
    <w:rsid w:val="005E395E"/>
    <w:rsid w:val="005E64A3"/>
    <w:rsid w:val="00602A32"/>
    <w:rsid w:val="00640326"/>
    <w:rsid w:val="0064399D"/>
    <w:rsid w:val="00665D5E"/>
    <w:rsid w:val="006700A0"/>
    <w:rsid w:val="006976EE"/>
    <w:rsid w:val="006B2623"/>
    <w:rsid w:val="006D3EFF"/>
    <w:rsid w:val="006E3E12"/>
    <w:rsid w:val="006F1D2E"/>
    <w:rsid w:val="0071267E"/>
    <w:rsid w:val="00715085"/>
    <w:rsid w:val="00787EF5"/>
    <w:rsid w:val="007A19DA"/>
    <w:rsid w:val="007A287D"/>
    <w:rsid w:val="007C7F8C"/>
    <w:rsid w:val="007D1255"/>
    <w:rsid w:val="00803D67"/>
    <w:rsid w:val="0086165D"/>
    <w:rsid w:val="00876D3A"/>
    <w:rsid w:val="008A61C7"/>
    <w:rsid w:val="008A6538"/>
    <w:rsid w:val="008C2F4C"/>
    <w:rsid w:val="008C60DE"/>
    <w:rsid w:val="008F0EAA"/>
    <w:rsid w:val="008F7E6B"/>
    <w:rsid w:val="00934927"/>
    <w:rsid w:val="00950694"/>
    <w:rsid w:val="00952278"/>
    <w:rsid w:val="00953818"/>
    <w:rsid w:val="0097507F"/>
    <w:rsid w:val="0097634D"/>
    <w:rsid w:val="00986BCB"/>
    <w:rsid w:val="009A5388"/>
    <w:rsid w:val="009B4710"/>
    <w:rsid w:val="009D5C2F"/>
    <w:rsid w:val="009E0CF5"/>
    <w:rsid w:val="009E1766"/>
    <w:rsid w:val="00A261D1"/>
    <w:rsid w:val="00A75AF9"/>
    <w:rsid w:val="00A76C3F"/>
    <w:rsid w:val="00AD0587"/>
    <w:rsid w:val="00AF7E46"/>
    <w:rsid w:val="00B41671"/>
    <w:rsid w:val="00B83BA1"/>
    <w:rsid w:val="00B84C75"/>
    <w:rsid w:val="00BA0F1C"/>
    <w:rsid w:val="00BF27AB"/>
    <w:rsid w:val="00C10C6A"/>
    <w:rsid w:val="00C11BB4"/>
    <w:rsid w:val="00C25771"/>
    <w:rsid w:val="00C458C2"/>
    <w:rsid w:val="00C80985"/>
    <w:rsid w:val="00C869F7"/>
    <w:rsid w:val="00C90C78"/>
    <w:rsid w:val="00CB3FE7"/>
    <w:rsid w:val="00CD220F"/>
    <w:rsid w:val="00CE0FEE"/>
    <w:rsid w:val="00D00697"/>
    <w:rsid w:val="00D031CC"/>
    <w:rsid w:val="00D112FE"/>
    <w:rsid w:val="00D60E2D"/>
    <w:rsid w:val="00D75F40"/>
    <w:rsid w:val="00D87705"/>
    <w:rsid w:val="00D9047A"/>
    <w:rsid w:val="00DD394D"/>
    <w:rsid w:val="00DF72F4"/>
    <w:rsid w:val="00DF7B15"/>
    <w:rsid w:val="00E14724"/>
    <w:rsid w:val="00E4438C"/>
    <w:rsid w:val="00E53CD8"/>
    <w:rsid w:val="00E7190E"/>
    <w:rsid w:val="00EB2D48"/>
    <w:rsid w:val="00EB46E1"/>
    <w:rsid w:val="00ED1B13"/>
    <w:rsid w:val="00F32123"/>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1">
    <w:name w:val="Unresolved Mention1"/>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517570709">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 w:id="21276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hoey1@jcu.edu.au"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package=loo" TargetMode="External"/><Relationship Id="rId17" Type="http://schemas.openxmlformats.org/officeDocument/2006/relationships/header" Target="head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E11FA-4BEF-49F7-BE82-BE482B37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6485</Words>
  <Characters>36968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Matthews</dc:creator>
  <cp:lastModifiedBy>Samuel Matthews</cp:lastModifiedBy>
  <cp:revision>3</cp:revision>
  <dcterms:created xsi:type="dcterms:W3CDTF">2021-07-24T02:15:00Z</dcterms:created>
  <dcterms:modified xsi:type="dcterms:W3CDTF">2021-07-24T02:27:00Z</dcterms:modified>
</cp:coreProperties>
</file>